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16E" w:rsidRPr="005E716E" w:rsidRDefault="005E716E" w:rsidP="005E716E">
      <w:pPr>
        <w:pStyle w:val="large"/>
        <w:shd w:val="clear" w:color="auto" w:fill="FFFFFF"/>
        <w:spacing w:before="0" w:beforeAutospacing="0" w:after="0" w:afterAutospacing="0" w:line="288" w:lineRule="atLeast"/>
        <w:jc w:val="both"/>
        <w:rPr>
          <w:color w:val="000000"/>
          <w:sz w:val="27"/>
          <w:szCs w:val="27"/>
          <w:lang w:val="en-US"/>
        </w:rPr>
      </w:pPr>
      <w:proofErr w:type="spellStart"/>
      <w:r w:rsidRPr="005E716E">
        <w:rPr>
          <w:b/>
          <w:bCs/>
          <w:color w:val="000000"/>
          <w:sz w:val="27"/>
          <w:szCs w:val="27"/>
          <w:lang w:val="en-US"/>
        </w:rPr>
        <w:t>Arjan</w:t>
      </w:r>
      <w:proofErr w:type="spellEnd"/>
      <w:r w:rsidRPr="005E716E">
        <w:rPr>
          <w:b/>
          <w:bCs/>
          <w:color w:val="000000"/>
          <w:sz w:val="27"/>
          <w:szCs w:val="27"/>
          <w:lang w:val="en-US"/>
        </w:rPr>
        <w:t xml:space="preserve"> de </w:t>
      </w:r>
      <w:proofErr w:type="spellStart"/>
      <w:r w:rsidRPr="005E716E">
        <w:rPr>
          <w:b/>
          <w:bCs/>
          <w:color w:val="000000"/>
          <w:sz w:val="27"/>
          <w:szCs w:val="27"/>
          <w:lang w:val="en-US"/>
        </w:rPr>
        <w:t>Bruijn</w:t>
      </w:r>
      <w:proofErr w:type="spellEnd"/>
    </w:p>
    <w:p w:rsidR="005E716E" w:rsidRPr="005E716E" w:rsidRDefault="005E716E" w:rsidP="005E716E">
      <w:pPr>
        <w:pStyle w:val="large"/>
        <w:shd w:val="clear" w:color="auto" w:fill="FFFFFF"/>
        <w:spacing w:before="0" w:beforeAutospacing="0" w:after="0" w:afterAutospacing="0" w:line="288" w:lineRule="atLeast"/>
        <w:jc w:val="both"/>
        <w:rPr>
          <w:color w:val="000000"/>
          <w:sz w:val="27"/>
          <w:szCs w:val="27"/>
          <w:lang w:val="en-US"/>
        </w:rPr>
      </w:pPr>
      <w:r w:rsidRPr="005E716E">
        <w:rPr>
          <w:color w:val="000000"/>
          <w:sz w:val="27"/>
          <w:szCs w:val="27"/>
          <w:lang w:val="en-US"/>
        </w:rPr>
        <w:t>Fort Collins, Co</w:t>
      </w:r>
      <w:ins w:id="0" w:author="aeshaw1" w:date="2015-06-27T21:21:00Z">
        <w:r>
          <w:rPr>
            <w:color w:val="000000"/>
            <w:sz w:val="27"/>
            <w:szCs w:val="27"/>
            <w:lang w:val="en-US"/>
          </w:rPr>
          <w:t>lorado</w:t>
        </w:r>
      </w:ins>
    </w:p>
    <w:p w:rsidR="005E716E" w:rsidRPr="00D431A4" w:rsidRDefault="005E716E" w:rsidP="005E716E">
      <w:pPr>
        <w:pStyle w:val="large"/>
        <w:shd w:val="clear" w:color="auto" w:fill="FFFFFF"/>
        <w:spacing w:before="0" w:beforeAutospacing="0" w:after="0" w:afterAutospacing="0" w:line="288" w:lineRule="atLeast"/>
        <w:jc w:val="both"/>
        <w:rPr>
          <w:color w:val="000000"/>
          <w:sz w:val="27"/>
          <w:szCs w:val="27"/>
          <w:lang w:val="en-US"/>
          <w:rPrChange w:id="1" w:author="aeshaw1" w:date="2015-06-27T21:41:00Z">
            <w:rPr>
              <w:color w:val="000000"/>
              <w:sz w:val="27"/>
              <w:szCs w:val="27"/>
            </w:rPr>
          </w:rPrChange>
        </w:rPr>
      </w:pPr>
      <w:r w:rsidRPr="00D431A4">
        <w:rPr>
          <w:color w:val="000000"/>
          <w:sz w:val="27"/>
          <w:szCs w:val="27"/>
          <w:lang w:val="en-US"/>
          <w:rPrChange w:id="2" w:author="aeshaw1" w:date="2015-06-27T21:41:00Z">
            <w:rPr>
              <w:color w:val="000000"/>
              <w:sz w:val="27"/>
              <w:szCs w:val="27"/>
            </w:rPr>
          </w:rPrChange>
        </w:rPr>
        <w:t>Resume</w:t>
      </w:r>
    </w:p>
    <w:p w:rsidR="005E716E" w:rsidRDefault="005E716E" w:rsidP="005E716E">
      <w:pPr>
        <w:spacing w:after="0" w:line="338" w:lineRule="atLeast"/>
        <w:jc w:val="both"/>
        <w:rPr>
          <w:rFonts w:ascii="Times New Roman" w:eastAsia="Times New Roman" w:hAnsi="Times New Roman" w:cs="Times New Roman"/>
          <w:color w:val="000000"/>
          <w:sz w:val="23"/>
          <w:szCs w:val="23"/>
          <w:lang w:val="en-US" w:eastAsia="es-GT"/>
        </w:rPr>
      </w:pPr>
    </w:p>
    <w:p w:rsidR="00D431A4" w:rsidRPr="006326A5" w:rsidRDefault="00D431A4">
      <w:pPr>
        <w:spacing w:after="0" w:line="240" w:lineRule="auto"/>
        <w:jc w:val="center"/>
        <w:rPr>
          <w:ins w:id="3" w:author="aeshaw1" w:date="2015-06-27T21:41:00Z"/>
          <w:rFonts w:ascii="Times New Roman" w:eastAsia="Times New Roman" w:hAnsi="Times New Roman" w:cs="Times New Roman"/>
          <w:sz w:val="24"/>
          <w:szCs w:val="24"/>
          <w:lang w:val="en-US" w:eastAsia="es-GT"/>
        </w:rPr>
        <w:pPrChange w:id="4" w:author="aeshaw1" w:date="2015-06-27T21:42:00Z">
          <w:pPr>
            <w:spacing w:after="0" w:line="240" w:lineRule="auto"/>
          </w:pPr>
        </w:pPrChange>
      </w:pPr>
      <w:ins w:id="5" w:author="aeshaw1" w:date="2015-06-27T21:41:00Z">
        <w:r>
          <w:rPr>
            <w:rFonts w:ascii="Times New Roman" w:eastAsia="Times New Roman" w:hAnsi="Times New Roman" w:cs="Times New Roman"/>
            <w:bCs/>
            <w:color w:val="000000"/>
            <w:kern w:val="36"/>
            <w:sz w:val="48"/>
            <w:szCs w:val="48"/>
            <w:lang w:val="en-US" w:eastAsia="es-GT"/>
          </w:rPr>
          <w:t xml:space="preserve">Summary </w:t>
        </w:r>
        <w:r w:rsidRPr="006326A5">
          <w:rPr>
            <w:rFonts w:ascii="Times New Roman" w:eastAsia="Times New Roman" w:hAnsi="Times New Roman" w:cs="Times New Roman"/>
            <w:bCs/>
            <w:color w:val="000000"/>
            <w:kern w:val="36"/>
            <w:sz w:val="48"/>
            <w:szCs w:val="48"/>
            <w:lang w:val="en-US" w:eastAsia="es-GT"/>
          </w:rPr>
          <w:t>of Qualifications</w:t>
        </w:r>
      </w:ins>
    </w:p>
    <w:p w:rsidR="00D431A4" w:rsidRPr="006326A5" w:rsidRDefault="00D431A4" w:rsidP="00D431A4">
      <w:pPr>
        <w:numPr>
          <w:ilvl w:val="0"/>
          <w:numId w:val="1"/>
        </w:numPr>
        <w:shd w:val="clear" w:color="auto" w:fill="FFFFFF"/>
        <w:spacing w:before="100" w:beforeAutospacing="1" w:after="100" w:afterAutospacing="1" w:line="450" w:lineRule="atLeast"/>
        <w:jc w:val="both"/>
        <w:outlineLvl w:val="2"/>
        <w:rPr>
          <w:ins w:id="6" w:author="aeshaw1" w:date="2015-06-27T21:41:00Z"/>
          <w:rFonts w:ascii="Times New Roman" w:eastAsia="Times New Roman" w:hAnsi="Times New Roman" w:cs="Times New Roman"/>
          <w:bCs/>
          <w:color w:val="000000"/>
          <w:sz w:val="27"/>
          <w:szCs w:val="27"/>
          <w:lang w:val="en-US" w:eastAsia="es-GT"/>
        </w:rPr>
      </w:pPr>
      <w:ins w:id="7" w:author="aeshaw1" w:date="2015-06-27T21:41:00Z">
        <w:r w:rsidRPr="006326A5">
          <w:rPr>
            <w:rFonts w:ascii="Times New Roman" w:eastAsia="Times New Roman" w:hAnsi="Times New Roman" w:cs="Times New Roman"/>
            <w:bCs/>
            <w:color w:val="000000"/>
            <w:sz w:val="27"/>
            <w:szCs w:val="27"/>
            <w:lang w:val="en-US" w:eastAsia="es-GT"/>
          </w:rPr>
          <w:t>More than 8 years of experience in software development and GIS</w:t>
        </w:r>
      </w:ins>
    </w:p>
    <w:p w:rsidR="00D431A4" w:rsidRPr="006326A5" w:rsidRDefault="00D431A4" w:rsidP="00D431A4">
      <w:pPr>
        <w:numPr>
          <w:ilvl w:val="0"/>
          <w:numId w:val="1"/>
        </w:numPr>
        <w:shd w:val="clear" w:color="auto" w:fill="FFFFFF"/>
        <w:spacing w:before="100" w:beforeAutospacing="1" w:after="100" w:afterAutospacing="1" w:line="450" w:lineRule="atLeast"/>
        <w:jc w:val="both"/>
        <w:outlineLvl w:val="2"/>
        <w:rPr>
          <w:ins w:id="8" w:author="aeshaw1" w:date="2015-06-27T21:41:00Z"/>
          <w:rFonts w:ascii="Times New Roman" w:eastAsia="Times New Roman" w:hAnsi="Times New Roman" w:cs="Times New Roman"/>
          <w:bCs/>
          <w:color w:val="000000"/>
          <w:sz w:val="27"/>
          <w:szCs w:val="27"/>
          <w:lang w:val="en-US" w:eastAsia="es-GT"/>
        </w:rPr>
      </w:pPr>
      <w:ins w:id="9" w:author="aeshaw1" w:date="2015-06-27T21:41:00Z">
        <w:r w:rsidRPr="006326A5">
          <w:rPr>
            <w:rFonts w:ascii="Times New Roman" w:eastAsia="Times New Roman" w:hAnsi="Times New Roman" w:cs="Times New Roman"/>
            <w:bCs/>
            <w:color w:val="000000"/>
            <w:sz w:val="27"/>
            <w:szCs w:val="27"/>
            <w:lang w:val="en-US" w:eastAsia="es-GT"/>
          </w:rPr>
          <w:t>Fluent in most coding languages (see skills page for details)</w:t>
        </w:r>
      </w:ins>
    </w:p>
    <w:p w:rsidR="00D431A4" w:rsidRDefault="00D431A4" w:rsidP="00D431A4">
      <w:pPr>
        <w:numPr>
          <w:ilvl w:val="0"/>
          <w:numId w:val="1"/>
        </w:numPr>
        <w:shd w:val="clear" w:color="auto" w:fill="FFFFFF"/>
        <w:spacing w:before="100" w:beforeAutospacing="1" w:after="100" w:afterAutospacing="1" w:line="450" w:lineRule="atLeast"/>
        <w:jc w:val="both"/>
        <w:outlineLvl w:val="2"/>
        <w:rPr>
          <w:ins w:id="10" w:author="aeshaw1" w:date="2015-06-28T22:41:00Z"/>
          <w:rFonts w:ascii="Times New Roman" w:eastAsia="Times New Roman" w:hAnsi="Times New Roman" w:cs="Times New Roman"/>
          <w:bCs/>
          <w:color w:val="000000"/>
          <w:sz w:val="27"/>
          <w:szCs w:val="27"/>
          <w:lang w:val="en-US" w:eastAsia="es-GT"/>
        </w:rPr>
      </w:pPr>
      <w:ins w:id="11" w:author="aeshaw1" w:date="2015-06-27T21:45:00Z">
        <w:r>
          <w:rPr>
            <w:rFonts w:ascii="Times New Roman" w:eastAsia="Times New Roman" w:hAnsi="Times New Roman" w:cs="Times New Roman"/>
            <w:bCs/>
            <w:color w:val="000000"/>
            <w:sz w:val="27"/>
            <w:szCs w:val="27"/>
            <w:lang w:val="en-US" w:eastAsia="es-GT"/>
          </w:rPr>
          <w:t>Developer of</w:t>
        </w:r>
      </w:ins>
      <w:ins w:id="12" w:author="aeshaw1" w:date="2015-06-27T21:42:00Z">
        <w:r>
          <w:rPr>
            <w:rFonts w:ascii="Times New Roman" w:eastAsia="Times New Roman" w:hAnsi="Times New Roman" w:cs="Times New Roman"/>
            <w:bCs/>
            <w:color w:val="000000"/>
            <w:sz w:val="27"/>
            <w:szCs w:val="27"/>
            <w:lang w:val="en-US" w:eastAsia="es-GT"/>
          </w:rPr>
          <w:t xml:space="preserve"> e</w:t>
        </w:r>
      </w:ins>
      <w:ins w:id="13" w:author="aeshaw1" w:date="2015-06-27T21:41:00Z">
        <w:r w:rsidRPr="006326A5">
          <w:rPr>
            <w:rFonts w:ascii="Times New Roman" w:eastAsia="Times New Roman" w:hAnsi="Times New Roman" w:cs="Times New Roman"/>
            <w:bCs/>
            <w:color w:val="000000"/>
            <w:sz w:val="27"/>
            <w:szCs w:val="27"/>
            <w:lang w:val="en-US" w:eastAsia="es-GT"/>
          </w:rPr>
          <w:t>fficient code</w:t>
        </w:r>
      </w:ins>
    </w:p>
    <w:p w:rsidR="000B5DD7" w:rsidRPr="006326A5" w:rsidRDefault="000B5DD7" w:rsidP="00D431A4">
      <w:pPr>
        <w:numPr>
          <w:ilvl w:val="0"/>
          <w:numId w:val="1"/>
        </w:numPr>
        <w:shd w:val="clear" w:color="auto" w:fill="FFFFFF"/>
        <w:spacing w:before="100" w:beforeAutospacing="1" w:after="100" w:afterAutospacing="1" w:line="450" w:lineRule="atLeast"/>
        <w:jc w:val="both"/>
        <w:outlineLvl w:val="2"/>
        <w:rPr>
          <w:ins w:id="14" w:author="aeshaw1" w:date="2015-06-27T21:41:00Z"/>
          <w:rFonts w:ascii="Times New Roman" w:eastAsia="Times New Roman" w:hAnsi="Times New Roman" w:cs="Times New Roman"/>
          <w:bCs/>
          <w:color w:val="000000"/>
          <w:sz w:val="27"/>
          <w:szCs w:val="27"/>
          <w:lang w:val="en-US" w:eastAsia="es-GT"/>
        </w:rPr>
      </w:pPr>
      <w:ins w:id="15" w:author="aeshaw1" w:date="2015-06-28T22:41:00Z">
        <w:r>
          <w:rPr>
            <w:rFonts w:ascii="Times New Roman" w:eastAsia="Times New Roman" w:hAnsi="Times New Roman" w:cs="Times New Roman"/>
            <w:bCs/>
            <w:color w:val="000000"/>
            <w:sz w:val="27"/>
            <w:szCs w:val="27"/>
            <w:lang w:val="en-US" w:eastAsia="es-GT"/>
          </w:rPr>
          <w:t>Technical writing</w:t>
        </w:r>
      </w:ins>
      <w:ins w:id="16" w:author="aeshaw1" w:date="2015-06-28T22:46:00Z">
        <w:r>
          <w:rPr>
            <w:rFonts w:ascii="Times New Roman" w:eastAsia="Times New Roman" w:hAnsi="Times New Roman" w:cs="Times New Roman"/>
            <w:bCs/>
            <w:color w:val="000000"/>
            <w:sz w:val="27"/>
            <w:szCs w:val="27"/>
            <w:lang w:val="en-US" w:eastAsia="es-GT"/>
          </w:rPr>
          <w:t xml:space="preserve"> such as software documentation</w:t>
        </w:r>
      </w:ins>
    </w:p>
    <w:p w:rsidR="00D431A4" w:rsidRDefault="00D431A4">
      <w:pPr>
        <w:numPr>
          <w:ilvl w:val="0"/>
          <w:numId w:val="1"/>
        </w:numPr>
        <w:shd w:val="clear" w:color="auto" w:fill="FFFFFF"/>
        <w:spacing w:before="100" w:beforeAutospacing="1" w:after="100" w:afterAutospacing="1" w:line="450" w:lineRule="atLeast"/>
        <w:jc w:val="both"/>
        <w:outlineLvl w:val="2"/>
        <w:rPr>
          <w:ins w:id="17" w:author="aeshaw1" w:date="2015-06-27T21:41:00Z"/>
          <w:rFonts w:ascii="Times New Roman" w:eastAsia="Times New Roman" w:hAnsi="Times New Roman" w:cs="Times New Roman"/>
          <w:bCs/>
          <w:color w:val="000000"/>
          <w:sz w:val="27"/>
          <w:szCs w:val="27"/>
          <w:lang w:eastAsia="es-GT"/>
        </w:rPr>
        <w:pPrChange w:id="18" w:author="aeshaw1" w:date="2015-06-27T21:41:00Z">
          <w:pPr>
            <w:spacing w:after="0" w:line="338" w:lineRule="atLeast"/>
            <w:jc w:val="both"/>
          </w:pPr>
        </w:pPrChange>
      </w:pPr>
      <w:proofErr w:type="spellStart"/>
      <w:ins w:id="19" w:author="aeshaw1" w:date="2015-06-27T21:41:00Z">
        <w:r w:rsidRPr="006326A5">
          <w:rPr>
            <w:rFonts w:ascii="Times New Roman" w:eastAsia="Times New Roman" w:hAnsi="Times New Roman" w:cs="Times New Roman"/>
            <w:bCs/>
            <w:color w:val="000000"/>
            <w:sz w:val="27"/>
            <w:szCs w:val="27"/>
            <w:lang w:eastAsia="es-GT"/>
          </w:rPr>
          <w:t>Hard-working</w:t>
        </w:r>
        <w:proofErr w:type="spellEnd"/>
      </w:ins>
    </w:p>
    <w:p w:rsidR="00D431A4" w:rsidRPr="00450E55" w:rsidRDefault="00D431A4">
      <w:pPr>
        <w:numPr>
          <w:ilvl w:val="0"/>
          <w:numId w:val="1"/>
        </w:numPr>
        <w:shd w:val="clear" w:color="auto" w:fill="FFFFFF"/>
        <w:spacing w:before="100" w:beforeAutospacing="1" w:after="100" w:afterAutospacing="1" w:line="450" w:lineRule="atLeast"/>
        <w:jc w:val="both"/>
        <w:outlineLvl w:val="2"/>
        <w:rPr>
          <w:ins w:id="20" w:author="aeshaw1" w:date="2015-06-27T21:41:00Z"/>
          <w:rFonts w:ascii="Times New Roman" w:eastAsia="Times New Roman" w:hAnsi="Times New Roman" w:cs="Times New Roman"/>
          <w:bCs/>
          <w:color w:val="000000"/>
          <w:sz w:val="27"/>
          <w:szCs w:val="27"/>
          <w:lang w:val="en-US" w:eastAsia="es-GT"/>
        </w:rPr>
        <w:pPrChange w:id="21" w:author="aeshaw1" w:date="2015-06-27T21:41:00Z">
          <w:pPr>
            <w:spacing w:after="0" w:line="338" w:lineRule="atLeast"/>
            <w:jc w:val="both"/>
          </w:pPr>
        </w:pPrChange>
      </w:pPr>
      <w:ins w:id="22" w:author="aeshaw1" w:date="2015-06-27T21:41:00Z">
        <w:r w:rsidRPr="00450E55">
          <w:rPr>
            <w:rFonts w:ascii="Times New Roman" w:eastAsia="Times New Roman" w:hAnsi="Times New Roman" w:cs="Times New Roman"/>
            <w:bCs/>
            <w:color w:val="000000"/>
            <w:sz w:val="27"/>
            <w:szCs w:val="27"/>
            <w:lang w:val="en-US" w:eastAsia="es-GT"/>
          </w:rPr>
          <w:t>Authorized to work in the USA</w:t>
        </w:r>
      </w:ins>
    </w:p>
    <w:p w:rsidR="00FA7A4F" w:rsidRPr="00D36D9C" w:rsidRDefault="00FA7A4F">
      <w:pPr>
        <w:pStyle w:val="Heading1"/>
        <w:spacing w:line="338" w:lineRule="atLeast"/>
        <w:jc w:val="center"/>
        <w:rPr>
          <w:ins w:id="23" w:author="aeshaw1" w:date="2015-06-27T22:00:00Z"/>
          <w:color w:val="000000"/>
          <w:lang w:val="en-US"/>
          <w:rPrChange w:id="24" w:author="aeshaw1" w:date="2015-06-27T22:14:00Z">
            <w:rPr>
              <w:ins w:id="25" w:author="aeshaw1" w:date="2015-06-27T22:00:00Z"/>
              <w:rFonts w:ascii="Times New Roman" w:eastAsia="Times New Roman" w:hAnsi="Times New Roman" w:cs="Times New Roman"/>
              <w:color w:val="000000"/>
              <w:sz w:val="23"/>
              <w:szCs w:val="23"/>
              <w:lang w:val="en-US" w:eastAsia="es-GT"/>
            </w:rPr>
          </w:rPrChange>
        </w:rPr>
        <w:pPrChange w:id="26" w:author="aeshaw1" w:date="2015-06-27T22:07:00Z">
          <w:pPr>
            <w:spacing w:after="0" w:line="338" w:lineRule="atLeast"/>
            <w:jc w:val="both"/>
          </w:pPr>
        </w:pPrChange>
      </w:pPr>
      <w:ins w:id="27" w:author="aeshaw1" w:date="2015-06-27T22:07:00Z">
        <w:r w:rsidRPr="00D36D9C">
          <w:rPr>
            <w:b w:val="0"/>
            <w:color w:val="000000"/>
            <w:lang w:val="en-US"/>
            <w:rPrChange w:id="28" w:author="aeshaw1" w:date="2015-06-27T22:14:00Z">
              <w:rPr>
                <w:b/>
                <w:bCs/>
                <w:color w:val="000000"/>
              </w:rPr>
            </w:rPrChange>
          </w:rPr>
          <w:t xml:space="preserve">Professional </w:t>
        </w:r>
      </w:ins>
      <w:ins w:id="29" w:author="aeshaw1" w:date="2015-06-27T22:13:00Z">
        <w:r w:rsidR="00D36D9C" w:rsidRPr="00D36D9C">
          <w:rPr>
            <w:b w:val="0"/>
            <w:color w:val="000000"/>
            <w:lang w:val="en-US"/>
            <w:rPrChange w:id="30" w:author="aeshaw1" w:date="2015-06-27T22:14:00Z">
              <w:rPr>
                <w:bCs/>
                <w:color w:val="000000"/>
              </w:rPr>
            </w:rPrChange>
          </w:rPr>
          <w:t>B</w:t>
        </w:r>
      </w:ins>
      <w:ins w:id="31" w:author="aeshaw1" w:date="2015-06-27T22:07:00Z">
        <w:r w:rsidRPr="00D36D9C">
          <w:rPr>
            <w:b w:val="0"/>
            <w:color w:val="000000"/>
            <w:lang w:val="en-US"/>
            <w:rPrChange w:id="32" w:author="aeshaw1" w:date="2015-06-27T22:14:00Z">
              <w:rPr>
                <w:b/>
                <w:bCs/>
                <w:color w:val="000000"/>
              </w:rPr>
            </w:rPrChange>
          </w:rPr>
          <w:t>ackground</w:t>
        </w:r>
      </w:ins>
    </w:p>
    <w:p w:rsidR="005E716E" w:rsidRPr="005E716E" w:rsidRDefault="005E716E" w:rsidP="00D431A4">
      <w:pPr>
        <w:spacing w:after="0" w:line="338" w:lineRule="atLeast"/>
        <w:jc w:val="both"/>
        <w:rPr>
          <w:rFonts w:ascii="Times New Roman" w:eastAsia="Times New Roman" w:hAnsi="Times New Roman" w:cs="Times New Roman"/>
          <w:color w:val="000000"/>
          <w:sz w:val="23"/>
          <w:szCs w:val="23"/>
          <w:lang w:val="en-US" w:eastAsia="es-GT"/>
        </w:rPr>
      </w:pPr>
      <w:del w:id="33" w:author="aeshaw1" w:date="2015-06-27T22:14:00Z">
        <w:r w:rsidRPr="005E716E" w:rsidDel="00D36D9C">
          <w:rPr>
            <w:rFonts w:ascii="Times New Roman" w:eastAsia="Times New Roman" w:hAnsi="Times New Roman" w:cs="Times New Roman"/>
            <w:color w:val="000000"/>
            <w:sz w:val="23"/>
            <w:szCs w:val="23"/>
            <w:lang w:val="en-US" w:eastAsia="es-GT"/>
          </w:rPr>
          <w:delText>My career started with researching the more technical parts of forest ecology</w:delText>
        </w:r>
      </w:del>
      <w:ins w:id="34" w:author="aeshaw1" w:date="2015-06-27T22:15:00Z">
        <w:r w:rsidR="00D36D9C">
          <w:rPr>
            <w:rFonts w:ascii="Times New Roman" w:eastAsia="Times New Roman" w:hAnsi="Times New Roman" w:cs="Times New Roman"/>
            <w:color w:val="000000"/>
            <w:sz w:val="23"/>
            <w:szCs w:val="23"/>
            <w:lang w:val="en-US" w:eastAsia="es-GT"/>
          </w:rPr>
          <w:t xml:space="preserve">My career </w:t>
        </w:r>
      </w:ins>
      <w:ins w:id="35" w:author="aeshaw1" w:date="2015-06-27T22:27:00Z">
        <w:r w:rsidR="002C08F5">
          <w:rPr>
            <w:rFonts w:ascii="Times New Roman" w:eastAsia="Times New Roman" w:hAnsi="Times New Roman" w:cs="Times New Roman"/>
            <w:color w:val="000000"/>
            <w:sz w:val="23"/>
            <w:szCs w:val="23"/>
            <w:lang w:val="en-US" w:eastAsia="es-GT"/>
          </w:rPr>
          <w:t xml:space="preserve">path </w:t>
        </w:r>
      </w:ins>
      <w:ins w:id="36" w:author="aeshaw1" w:date="2015-06-27T22:15:00Z">
        <w:r w:rsidR="00D36D9C">
          <w:rPr>
            <w:rFonts w:ascii="Times New Roman" w:eastAsia="Times New Roman" w:hAnsi="Times New Roman" w:cs="Times New Roman"/>
            <w:color w:val="000000"/>
            <w:sz w:val="23"/>
            <w:szCs w:val="23"/>
            <w:lang w:val="en-US" w:eastAsia="es-GT"/>
          </w:rPr>
          <w:t xml:space="preserve">has centered </w:t>
        </w:r>
      </w:ins>
      <w:ins w:id="37" w:author="aeshaw1" w:date="2015-06-27T22:17:00Z">
        <w:r w:rsidR="00D36D9C">
          <w:rPr>
            <w:rFonts w:ascii="Times New Roman" w:eastAsia="Times New Roman" w:hAnsi="Times New Roman" w:cs="Times New Roman"/>
            <w:color w:val="000000"/>
            <w:sz w:val="23"/>
            <w:szCs w:val="23"/>
            <w:lang w:val="en-US" w:eastAsia="es-GT"/>
          </w:rPr>
          <w:t>on</w:t>
        </w:r>
      </w:ins>
      <w:ins w:id="38" w:author="aeshaw1" w:date="2015-06-27T22:15:00Z">
        <w:r w:rsidR="00D36D9C">
          <w:rPr>
            <w:rFonts w:ascii="Times New Roman" w:eastAsia="Times New Roman" w:hAnsi="Times New Roman" w:cs="Times New Roman"/>
            <w:color w:val="000000"/>
            <w:sz w:val="23"/>
            <w:szCs w:val="23"/>
            <w:lang w:val="en-US" w:eastAsia="es-GT"/>
          </w:rPr>
          <w:t xml:space="preserve"> </w:t>
        </w:r>
      </w:ins>
      <w:ins w:id="39" w:author="aeshaw1" w:date="2015-06-27T22:14:00Z">
        <w:r w:rsidR="00D36D9C">
          <w:rPr>
            <w:rFonts w:ascii="Times New Roman" w:eastAsia="Times New Roman" w:hAnsi="Times New Roman" w:cs="Times New Roman"/>
            <w:color w:val="000000"/>
            <w:sz w:val="23"/>
            <w:szCs w:val="23"/>
            <w:lang w:val="en-US" w:eastAsia="es-GT"/>
          </w:rPr>
          <w:t>forest</w:t>
        </w:r>
      </w:ins>
      <w:ins w:id="40" w:author="aeshaw1" w:date="2015-06-27T22:16:00Z">
        <w:r w:rsidR="00D36D9C">
          <w:rPr>
            <w:rFonts w:ascii="Times New Roman" w:eastAsia="Times New Roman" w:hAnsi="Times New Roman" w:cs="Times New Roman"/>
            <w:color w:val="000000"/>
            <w:sz w:val="23"/>
            <w:szCs w:val="23"/>
            <w:lang w:val="en-US" w:eastAsia="es-GT"/>
          </w:rPr>
          <w:t>ry and land use</w:t>
        </w:r>
      </w:ins>
      <w:ins w:id="41" w:author="aeshaw1" w:date="2015-06-27T22:17:00Z">
        <w:r w:rsidR="00D36D9C">
          <w:rPr>
            <w:rFonts w:ascii="Times New Roman" w:eastAsia="Times New Roman" w:hAnsi="Times New Roman" w:cs="Times New Roman"/>
            <w:color w:val="000000"/>
            <w:sz w:val="23"/>
            <w:szCs w:val="23"/>
            <w:lang w:val="en-US" w:eastAsia="es-GT"/>
          </w:rPr>
          <w:t xml:space="preserve"> modeling</w:t>
        </w:r>
      </w:ins>
      <w:r w:rsidRPr="005E716E">
        <w:rPr>
          <w:rFonts w:ascii="Times New Roman" w:eastAsia="Times New Roman" w:hAnsi="Times New Roman" w:cs="Times New Roman"/>
          <w:color w:val="000000"/>
          <w:sz w:val="23"/>
          <w:szCs w:val="23"/>
          <w:lang w:val="en-US" w:eastAsia="es-GT"/>
        </w:rPr>
        <w:t xml:space="preserve">, </w:t>
      </w:r>
      <w:ins w:id="42" w:author="aeshaw1" w:date="2015-06-27T22:17:00Z">
        <w:r w:rsidR="00D36D9C">
          <w:rPr>
            <w:rFonts w:ascii="Times New Roman" w:eastAsia="Times New Roman" w:hAnsi="Times New Roman" w:cs="Times New Roman"/>
            <w:color w:val="000000"/>
            <w:sz w:val="23"/>
            <w:szCs w:val="23"/>
            <w:lang w:val="en-US" w:eastAsia="es-GT"/>
          </w:rPr>
          <w:t>incorporating</w:t>
        </w:r>
      </w:ins>
      <w:del w:id="43" w:author="aeshaw1" w:date="2015-06-27T22:17:00Z">
        <w:r w:rsidRPr="005E716E" w:rsidDel="00D36D9C">
          <w:rPr>
            <w:rFonts w:ascii="Times New Roman" w:eastAsia="Times New Roman" w:hAnsi="Times New Roman" w:cs="Times New Roman"/>
            <w:color w:val="000000"/>
            <w:sz w:val="23"/>
            <w:szCs w:val="23"/>
            <w:lang w:val="en-US" w:eastAsia="es-GT"/>
          </w:rPr>
          <w:delText>like</w:delText>
        </w:r>
      </w:del>
      <w:r w:rsidRPr="005E716E">
        <w:rPr>
          <w:rFonts w:ascii="Times New Roman" w:eastAsia="Times New Roman" w:hAnsi="Times New Roman" w:cs="Times New Roman"/>
          <w:color w:val="000000"/>
          <w:sz w:val="23"/>
          <w:szCs w:val="23"/>
          <w:lang w:val="en-US" w:eastAsia="es-GT"/>
        </w:rPr>
        <w:t xml:space="preserve"> biogeochemistry, </w:t>
      </w:r>
      <w:ins w:id="44" w:author="aeshaw1" w:date="2015-06-27T22:17:00Z">
        <w:r w:rsidR="00D36D9C">
          <w:rPr>
            <w:rFonts w:ascii="Times New Roman" w:eastAsia="Times New Roman" w:hAnsi="Times New Roman" w:cs="Times New Roman"/>
            <w:color w:val="000000"/>
            <w:sz w:val="23"/>
            <w:szCs w:val="23"/>
            <w:lang w:val="en-US" w:eastAsia="es-GT"/>
          </w:rPr>
          <w:t xml:space="preserve">statistics, </w:t>
        </w:r>
      </w:ins>
      <w:del w:id="45" w:author="aeshaw1" w:date="2015-06-27T22:18:00Z">
        <w:r w:rsidRPr="005E716E" w:rsidDel="00D36D9C">
          <w:rPr>
            <w:rFonts w:ascii="Times New Roman" w:eastAsia="Times New Roman" w:hAnsi="Times New Roman" w:cs="Times New Roman"/>
            <w:color w:val="000000"/>
            <w:sz w:val="23"/>
            <w:szCs w:val="23"/>
            <w:lang w:val="en-US" w:eastAsia="es-GT"/>
          </w:rPr>
          <w:delText xml:space="preserve">mathematics </w:delText>
        </w:r>
      </w:del>
      <w:r w:rsidRPr="005E716E">
        <w:rPr>
          <w:rFonts w:ascii="Times New Roman" w:eastAsia="Times New Roman" w:hAnsi="Times New Roman" w:cs="Times New Roman"/>
          <w:color w:val="000000"/>
          <w:sz w:val="23"/>
          <w:szCs w:val="23"/>
          <w:lang w:val="en-US" w:eastAsia="es-GT"/>
        </w:rPr>
        <w:t xml:space="preserve">and </w:t>
      </w:r>
      <w:ins w:id="46" w:author="aeshaw1" w:date="2015-06-27T22:26:00Z">
        <w:r w:rsidR="002C08F5">
          <w:rPr>
            <w:rFonts w:ascii="Times New Roman" w:eastAsia="Times New Roman" w:hAnsi="Times New Roman" w:cs="Times New Roman"/>
            <w:color w:val="000000"/>
            <w:sz w:val="23"/>
            <w:szCs w:val="23"/>
            <w:lang w:val="en-US" w:eastAsia="es-GT"/>
          </w:rPr>
          <w:t xml:space="preserve">development of </w:t>
        </w:r>
      </w:ins>
      <w:r w:rsidRPr="005E716E">
        <w:rPr>
          <w:rFonts w:ascii="Times New Roman" w:eastAsia="Times New Roman" w:hAnsi="Times New Roman" w:cs="Times New Roman"/>
          <w:color w:val="000000"/>
          <w:sz w:val="23"/>
          <w:szCs w:val="23"/>
          <w:lang w:val="en-US" w:eastAsia="es-GT"/>
        </w:rPr>
        <w:t xml:space="preserve">simulation software. I have </w:t>
      </w:r>
      <w:del w:id="47" w:author="aeshaw1" w:date="2015-06-27T22:09:00Z">
        <w:r w:rsidRPr="005E716E" w:rsidDel="00FA7A4F">
          <w:rPr>
            <w:rFonts w:ascii="Times New Roman" w:eastAsia="Times New Roman" w:hAnsi="Times New Roman" w:cs="Times New Roman"/>
            <w:color w:val="000000"/>
            <w:sz w:val="23"/>
            <w:szCs w:val="23"/>
            <w:lang w:val="en-US" w:eastAsia="es-GT"/>
          </w:rPr>
          <w:delText xml:space="preserve">now </w:delText>
        </w:r>
      </w:del>
      <w:r w:rsidRPr="005E716E">
        <w:rPr>
          <w:rFonts w:ascii="Times New Roman" w:eastAsia="Times New Roman" w:hAnsi="Times New Roman" w:cs="Times New Roman"/>
          <w:color w:val="000000"/>
          <w:sz w:val="23"/>
          <w:szCs w:val="23"/>
          <w:lang w:val="en-US" w:eastAsia="es-GT"/>
        </w:rPr>
        <w:t xml:space="preserve">been </w:t>
      </w:r>
      <w:ins w:id="48" w:author="aeshaw1" w:date="2015-06-27T22:08:00Z">
        <w:r w:rsidR="00FA7A4F">
          <w:rPr>
            <w:rFonts w:ascii="Times New Roman" w:eastAsia="Times New Roman" w:hAnsi="Times New Roman" w:cs="Times New Roman"/>
            <w:color w:val="000000"/>
            <w:sz w:val="23"/>
            <w:szCs w:val="23"/>
            <w:lang w:val="en-US" w:eastAsia="es-GT"/>
          </w:rPr>
          <w:t xml:space="preserve">working </w:t>
        </w:r>
      </w:ins>
      <w:r w:rsidRPr="005E716E">
        <w:rPr>
          <w:rFonts w:ascii="Times New Roman" w:eastAsia="Times New Roman" w:hAnsi="Times New Roman" w:cs="Times New Roman"/>
          <w:color w:val="000000"/>
          <w:sz w:val="23"/>
          <w:szCs w:val="23"/>
          <w:lang w:val="en-US" w:eastAsia="es-GT"/>
        </w:rPr>
        <w:t xml:space="preserve">in </w:t>
      </w:r>
      <w:del w:id="49" w:author="aeshaw1" w:date="2015-06-27T21:22:00Z">
        <w:r w:rsidRPr="005E716E" w:rsidDel="005E716E">
          <w:rPr>
            <w:rFonts w:ascii="Times New Roman" w:eastAsia="Times New Roman" w:hAnsi="Times New Roman" w:cs="Times New Roman"/>
            <w:color w:val="000000"/>
            <w:sz w:val="23"/>
            <w:szCs w:val="23"/>
            <w:lang w:val="en-US" w:eastAsia="es-GT"/>
          </w:rPr>
          <w:delText xml:space="preserve">academics </w:delText>
        </w:r>
      </w:del>
      <w:ins w:id="50" w:author="aeshaw1" w:date="2015-06-27T21:22:00Z">
        <w:r w:rsidRPr="005E716E">
          <w:rPr>
            <w:rFonts w:ascii="Times New Roman" w:eastAsia="Times New Roman" w:hAnsi="Times New Roman" w:cs="Times New Roman"/>
            <w:color w:val="000000"/>
            <w:sz w:val="23"/>
            <w:szCs w:val="23"/>
            <w:lang w:val="en-US" w:eastAsia="es-GT"/>
          </w:rPr>
          <w:t>academi</w:t>
        </w:r>
        <w:r>
          <w:rPr>
            <w:rFonts w:ascii="Times New Roman" w:eastAsia="Times New Roman" w:hAnsi="Times New Roman" w:cs="Times New Roman"/>
            <w:color w:val="000000"/>
            <w:sz w:val="23"/>
            <w:szCs w:val="23"/>
            <w:lang w:val="en-US" w:eastAsia="es-GT"/>
          </w:rPr>
          <w:t>a</w:t>
        </w:r>
        <w:r w:rsidRPr="005E716E">
          <w:rPr>
            <w:rFonts w:ascii="Times New Roman" w:eastAsia="Times New Roman" w:hAnsi="Times New Roman" w:cs="Times New Roman"/>
            <w:color w:val="000000"/>
            <w:sz w:val="23"/>
            <w:szCs w:val="23"/>
            <w:lang w:val="en-US" w:eastAsia="es-GT"/>
          </w:rPr>
          <w:t xml:space="preserve"> </w:t>
        </w:r>
      </w:ins>
      <w:r w:rsidRPr="005E716E">
        <w:rPr>
          <w:rFonts w:ascii="Times New Roman" w:eastAsia="Times New Roman" w:hAnsi="Times New Roman" w:cs="Times New Roman"/>
          <w:color w:val="000000"/>
          <w:sz w:val="23"/>
          <w:szCs w:val="23"/>
          <w:lang w:val="en-US" w:eastAsia="es-GT"/>
        </w:rPr>
        <w:t xml:space="preserve">for almost a decade and </w:t>
      </w:r>
      <w:del w:id="51" w:author="aeshaw1" w:date="2015-06-27T22:18:00Z">
        <w:r w:rsidRPr="005E716E" w:rsidDel="00D36D9C">
          <w:rPr>
            <w:rFonts w:ascii="Times New Roman" w:eastAsia="Times New Roman" w:hAnsi="Times New Roman" w:cs="Times New Roman"/>
            <w:color w:val="000000"/>
            <w:sz w:val="23"/>
            <w:szCs w:val="23"/>
            <w:lang w:val="en-US" w:eastAsia="es-GT"/>
          </w:rPr>
          <w:delText xml:space="preserve">I am </w:delText>
        </w:r>
      </w:del>
      <w:del w:id="52" w:author="aeshaw1" w:date="2015-06-27T21:22:00Z">
        <w:r w:rsidRPr="005E716E" w:rsidDel="005E716E">
          <w:rPr>
            <w:rFonts w:ascii="Times New Roman" w:eastAsia="Times New Roman" w:hAnsi="Times New Roman" w:cs="Times New Roman"/>
            <w:color w:val="000000"/>
            <w:sz w:val="23"/>
            <w:szCs w:val="23"/>
            <w:lang w:val="en-US" w:eastAsia="es-GT"/>
          </w:rPr>
          <w:delText>thinking of moving</w:delText>
        </w:r>
      </w:del>
      <w:ins w:id="53" w:author="aeshaw1" w:date="2015-06-27T22:18:00Z">
        <w:r w:rsidR="00D36D9C">
          <w:rPr>
            <w:rFonts w:ascii="Times New Roman" w:eastAsia="Times New Roman" w:hAnsi="Times New Roman" w:cs="Times New Roman"/>
            <w:color w:val="000000"/>
            <w:sz w:val="23"/>
            <w:szCs w:val="23"/>
            <w:lang w:val="en-US" w:eastAsia="es-GT"/>
          </w:rPr>
          <w:t>would like to</w:t>
        </w:r>
      </w:ins>
      <w:ins w:id="54" w:author="aeshaw1" w:date="2015-06-27T21:22:00Z">
        <w:r>
          <w:rPr>
            <w:rFonts w:ascii="Times New Roman" w:eastAsia="Times New Roman" w:hAnsi="Times New Roman" w:cs="Times New Roman"/>
            <w:color w:val="000000"/>
            <w:sz w:val="23"/>
            <w:szCs w:val="23"/>
            <w:lang w:val="en-US" w:eastAsia="es-GT"/>
          </w:rPr>
          <w:t xml:space="preserve"> mov</w:t>
        </w:r>
      </w:ins>
      <w:ins w:id="55" w:author="aeshaw1" w:date="2015-06-27T22:18:00Z">
        <w:r w:rsidR="00D36D9C">
          <w:rPr>
            <w:rFonts w:ascii="Times New Roman" w:eastAsia="Times New Roman" w:hAnsi="Times New Roman" w:cs="Times New Roman"/>
            <w:color w:val="000000"/>
            <w:sz w:val="23"/>
            <w:szCs w:val="23"/>
            <w:lang w:val="en-US" w:eastAsia="es-GT"/>
          </w:rPr>
          <w:t>e</w:t>
        </w:r>
      </w:ins>
      <w:r w:rsidRPr="005E716E">
        <w:rPr>
          <w:rFonts w:ascii="Times New Roman" w:eastAsia="Times New Roman" w:hAnsi="Times New Roman" w:cs="Times New Roman"/>
          <w:color w:val="000000"/>
          <w:sz w:val="23"/>
          <w:szCs w:val="23"/>
          <w:lang w:val="en-US" w:eastAsia="es-GT"/>
        </w:rPr>
        <w:t xml:space="preserve"> to the private sector. </w:t>
      </w:r>
      <w:del w:id="56" w:author="aeshaw1" w:date="2015-06-27T22:23:00Z">
        <w:r w:rsidRPr="005E716E" w:rsidDel="002C08F5">
          <w:rPr>
            <w:rFonts w:ascii="Times New Roman" w:eastAsia="Times New Roman" w:hAnsi="Times New Roman" w:cs="Times New Roman"/>
            <w:color w:val="000000"/>
            <w:sz w:val="23"/>
            <w:szCs w:val="23"/>
            <w:lang w:val="en-US" w:eastAsia="es-GT"/>
          </w:rPr>
          <w:delText xml:space="preserve">My </w:delText>
        </w:r>
      </w:del>
      <w:del w:id="57" w:author="aeshaw1" w:date="2015-06-27T22:08:00Z">
        <w:r w:rsidRPr="005E716E" w:rsidDel="00FA7A4F">
          <w:rPr>
            <w:rFonts w:ascii="Times New Roman" w:eastAsia="Times New Roman" w:hAnsi="Times New Roman" w:cs="Times New Roman"/>
            <w:color w:val="000000"/>
            <w:sz w:val="23"/>
            <w:szCs w:val="23"/>
            <w:lang w:val="en-US" w:eastAsia="es-GT"/>
          </w:rPr>
          <w:delText xml:space="preserve">most </w:delText>
        </w:r>
      </w:del>
      <w:del w:id="58" w:author="aeshaw1" w:date="2015-06-27T21:22:00Z">
        <w:r w:rsidRPr="005E716E" w:rsidDel="005E716E">
          <w:rPr>
            <w:rFonts w:ascii="Times New Roman" w:eastAsia="Times New Roman" w:hAnsi="Times New Roman" w:cs="Times New Roman"/>
            <w:color w:val="000000"/>
            <w:sz w:val="23"/>
            <w:szCs w:val="23"/>
            <w:lang w:val="en-US" w:eastAsia="es-GT"/>
          </w:rPr>
          <w:delText xml:space="preserve">merchantable </w:delText>
        </w:r>
      </w:del>
      <w:del w:id="59" w:author="aeshaw1" w:date="2015-06-27T22:08:00Z">
        <w:r w:rsidRPr="005E716E" w:rsidDel="00FA7A4F">
          <w:rPr>
            <w:rFonts w:ascii="Times New Roman" w:eastAsia="Times New Roman" w:hAnsi="Times New Roman" w:cs="Times New Roman"/>
            <w:color w:val="000000"/>
            <w:sz w:val="23"/>
            <w:szCs w:val="23"/>
            <w:lang w:val="en-US" w:eastAsia="es-GT"/>
          </w:rPr>
          <w:delText xml:space="preserve">skills are </w:delText>
        </w:r>
      </w:del>
      <w:del w:id="60" w:author="aeshaw1" w:date="2015-06-27T21:23:00Z">
        <w:r w:rsidRPr="005E716E" w:rsidDel="005E716E">
          <w:rPr>
            <w:rFonts w:ascii="Times New Roman" w:eastAsia="Times New Roman" w:hAnsi="Times New Roman" w:cs="Times New Roman"/>
            <w:color w:val="000000"/>
            <w:sz w:val="23"/>
            <w:szCs w:val="23"/>
            <w:lang w:val="en-US" w:eastAsia="es-GT"/>
          </w:rPr>
          <w:delText xml:space="preserve">all </w:delText>
        </w:r>
      </w:del>
      <w:del w:id="61" w:author="aeshaw1" w:date="2015-06-27T22:08:00Z">
        <w:r w:rsidRPr="005E716E" w:rsidDel="00FA7A4F">
          <w:rPr>
            <w:rFonts w:ascii="Times New Roman" w:eastAsia="Times New Roman" w:hAnsi="Times New Roman" w:cs="Times New Roman"/>
            <w:color w:val="000000"/>
            <w:sz w:val="23"/>
            <w:szCs w:val="23"/>
            <w:lang w:val="en-US" w:eastAsia="es-GT"/>
          </w:rPr>
          <w:delText xml:space="preserve">in the area of </w:delText>
        </w:r>
      </w:del>
      <w:del w:id="62" w:author="aeshaw1" w:date="2015-06-27T22:23:00Z">
        <w:r w:rsidRPr="005E716E" w:rsidDel="002C08F5">
          <w:rPr>
            <w:rFonts w:ascii="Times New Roman" w:eastAsia="Times New Roman" w:hAnsi="Times New Roman" w:cs="Times New Roman"/>
            <w:color w:val="000000"/>
            <w:sz w:val="23"/>
            <w:szCs w:val="23"/>
            <w:lang w:val="en-US" w:eastAsia="es-GT"/>
          </w:rPr>
          <w:delText>software development</w:delText>
        </w:r>
      </w:del>
      <w:del w:id="63" w:author="aeshaw1" w:date="2015-06-27T21:23:00Z">
        <w:r w:rsidRPr="005E716E" w:rsidDel="005E716E">
          <w:rPr>
            <w:rFonts w:ascii="Times New Roman" w:eastAsia="Times New Roman" w:hAnsi="Times New Roman" w:cs="Times New Roman"/>
            <w:color w:val="000000"/>
            <w:sz w:val="23"/>
            <w:szCs w:val="23"/>
            <w:lang w:val="en-US" w:eastAsia="es-GT"/>
          </w:rPr>
          <w:delText xml:space="preserve">, </w:delText>
        </w:r>
      </w:del>
      <w:del w:id="64" w:author="aeshaw1" w:date="2015-06-27T21:59:00Z">
        <w:r w:rsidRPr="005E716E" w:rsidDel="009D6468">
          <w:rPr>
            <w:rFonts w:ascii="Times New Roman" w:eastAsia="Times New Roman" w:hAnsi="Times New Roman" w:cs="Times New Roman"/>
            <w:color w:val="000000"/>
            <w:sz w:val="23"/>
            <w:szCs w:val="23"/>
            <w:lang w:val="en-US" w:eastAsia="es-GT"/>
          </w:rPr>
          <w:delText>I have worked with various coding languages and techniques. I am particular interested in</w:delText>
        </w:r>
      </w:del>
      <w:del w:id="65" w:author="aeshaw1" w:date="2015-06-27T22:23:00Z">
        <w:r w:rsidRPr="005E716E" w:rsidDel="002C08F5">
          <w:rPr>
            <w:rFonts w:ascii="Times New Roman" w:eastAsia="Times New Roman" w:hAnsi="Times New Roman" w:cs="Times New Roman"/>
            <w:color w:val="000000"/>
            <w:sz w:val="23"/>
            <w:szCs w:val="23"/>
            <w:lang w:val="en-US" w:eastAsia="es-GT"/>
          </w:rPr>
          <w:delText xml:space="preserve"> geospatial applications</w:delText>
        </w:r>
      </w:del>
      <w:ins w:id="66" w:author="aeshaw1" w:date="2015-06-27T22:23:00Z">
        <w:r w:rsidR="002C08F5">
          <w:rPr>
            <w:rFonts w:ascii="Times New Roman" w:eastAsia="Times New Roman" w:hAnsi="Times New Roman" w:cs="Times New Roman"/>
            <w:color w:val="000000"/>
            <w:sz w:val="23"/>
            <w:szCs w:val="23"/>
            <w:lang w:val="en-US" w:eastAsia="es-GT"/>
          </w:rPr>
          <w:t xml:space="preserve">I specialize in developing </w:t>
        </w:r>
      </w:ins>
      <w:ins w:id="67" w:author="aeshaw1" w:date="2015-06-27T22:24:00Z">
        <w:r w:rsidR="002C08F5">
          <w:rPr>
            <w:rFonts w:ascii="Times New Roman" w:eastAsia="Times New Roman" w:hAnsi="Times New Roman" w:cs="Times New Roman"/>
            <w:color w:val="000000"/>
            <w:sz w:val="23"/>
            <w:szCs w:val="23"/>
            <w:lang w:val="en-US" w:eastAsia="es-GT"/>
          </w:rPr>
          <w:t xml:space="preserve">geospatial software </w:t>
        </w:r>
      </w:ins>
      <w:ins w:id="68" w:author="aeshaw1" w:date="2015-06-27T22:23:00Z">
        <w:r w:rsidR="002C08F5">
          <w:rPr>
            <w:rFonts w:ascii="Times New Roman" w:eastAsia="Times New Roman" w:hAnsi="Times New Roman" w:cs="Times New Roman"/>
            <w:color w:val="000000"/>
            <w:sz w:val="23"/>
            <w:szCs w:val="23"/>
            <w:lang w:val="en-US" w:eastAsia="es-GT"/>
          </w:rPr>
          <w:t>applications</w:t>
        </w:r>
      </w:ins>
      <w:del w:id="69" w:author="aeshaw1" w:date="2015-06-27T21:59:00Z">
        <w:r w:rsidRPr="005E716E" w:rsidDel="009D6468">
          <w:rPr>
            <w:rFonts w:ascii="Times New Roman" w:eastAsia="Times New Roman" w:hAnsi="Times New Roman" w:cs="Times New Roman"/>
            <w:color w:val="000000"/>
            <w:sz w:val="23"/>
            <w:szCs w:val="23"/>
            <w:lang w:val="en-US" w:eastAsia="es-GT"/>
          </w:rPr>
          <w:delText xml:space="preserve"> but open </w:delText>
        </w:r>
      </w:del>
      <w:del w:id="70" w:author="aeshaw1" w:date="2015-06-27T21:23:00Z">
        <w:r w:rsidRPr="005E716E" w:rsidDel="005E716E">
          <w:rPr>
            <w:rFonts w:ascii="Times New Roman" w:eastAsia="Times New Roman" w:hAnsi="Times New Roman" w:cs="Times New Roman"/>
            <w:color w:val="000000"/>
            <w:sz w:val="23"/>
            <w:szCs w:val="23"/>
            <w:lang w:val="en-US" w:eastAsia="es-GT"/>
          </w:rPr>
          <w:delText>for any ideas</w:delText>
        </w:r>
      </w:del>
      <w:r w:rsidRPr="005E716E">
        <w:rPr>
          <w:rFonts w:ascii="Times New Roman" w:eastAsia="Times New Roman" w:hAnsi="Times New Roman" w:cs="Times New Roman"/>
          <w:color w:val="000000"/>
          <w:sz w:val="23"/>
          <w:szCs w:val="23"/>
          <w:lang w:val="en-US" w:eastAsia="es-GT"/>
        </w:rPr>
        <w:t xml:space="preserve">. </w:t>
      </w:r>
      <w:del w:id="71" w:author="aeshaw1" w:date="2015-06-27T21:25:00Z">
        <w:r w:rsidRPr="005E716E" w:rsidDel="005E716E">
          <w:rPr>
            <w:rFonts w:ascii="Times New Roman" w:eastAsia="Times New Roman" w:hAnsi="Times New Roman" w:cs="Times New Roman"/>
            <w:color w:val="000000"/>
            <w:sz w:val="23"/>
            <w:szCs w:val="23"/>
            <w:lang w:val="en-US" w:eastAsia="es-GT"/>
          </w:rPr>
          <w:delText xml:space="preserve">Soft </w:delText>
        </w:r>
      </w:del>
      <w:ins w:id="72" w:author="aeshaw1" w:date="2015-06-27T21:25:00Z">
        <w:r>
          <w:rPr>
            <w:rFonts w:ascii="Times New Roman" w:eastAsia="Times New Roman" w:hAnsi="Times New Roman" w:cs="Times New Roman"/>
            <w:color w:val="000000"/>
            <w:sz w:val="23"/>
            <w:szCs w:val="23"/>
            <w:lang w:val="en-US" w:eastAsia="es-GT"/>
          </w:rPr>
          <w:t>Non-technical</w:t>
        </w:r>
        <w:r w:rsidRPr="005E716E">
          <w:rPr>
            <w:rFonts w:ascii="Times New Roman" w:eastAsia="Times New Roman" w:hAnsi="Times New Roman" w:cs="Times New Roman"/>
            <w:color w:val="000000"/>
            <w:sz w:val="23"/>
            <w:szCs w:val="23"/>
            <w:lang w:val="en-US" w:eastAsia="es-GT"/>
          </w:rPr>
          <w:t xml:space="preserve"> </w:t>
        </w:r>
      </w:ins>
      <w:r w:rsidRPr="005E716E">
        <w:rPr>
          <w:rFonts w:ascii="Times New Roman" w:eastAsia="Times New Roman" w:hAnsi="Times New Roman" w:cs="Times New Roman"/>
          <w:color w:val="000000"/>
          <w:sz w:val="23"/>
          <w:szCs w:val="23"/>
          <w:lang w:val="en-US" w:eastAsia="es-GT"/>
        </w:rPr>
        <w:t xml:space="preserve">skills include </w:t>
      </w:r>
      <w:del w:id="73" w:author="aeshaw1" w:date="2015-06-27T21:24:00Z">
        <w:r w:rsidRPr="005E716E" w:rsidDel="005E716E">
          <w:rPr>
            <w:rFonts w:ascii="Times New Roman" w:eastAsia="Times New Roman" w:hAnsi="Times New Roman" w:cs="Times New Roman"/>
            <w:color w:val="000000"/>
            <w:sz w:val="23"/>
            <w:szCs w:val="23"/>
            <w:lang w:val="en-US" w:eastAsia="es-GT"/>
          </w:rPr>
          <w:delText>experiences in</w:delText>
        </w:r>
      </w:del>
      <w:ins w:id="74" w:author="aeshaw1" w:date="2015-06-27T21:25:00Z">
        <w:r>
          <w:rPr>
            <w:rFonts w:ascii="Times New Roman" w:eastAsia="Times New Roman" w:hAnsi="Times New Roman" w:cs="Times New Roman"/>
            <w:color w:val="000000"/>
            <w:sz w:val="23"/>
            <w:szCs w:val="23"/>
            <w:lang w:val="en-US" w:eastAsia="es-GT"/>
          </w:rPr>
          <w:t>giving</w:t>
        </w:r>
      </w:ins>
      <w:r w:rsidRPr="005E716E">
        <w:rPr>
          <w:rFonts w:ascii="Times New Roman" w:eastAsia="Times New Roman" w:hAnsi="Times New Roman" w:cs="Times New Roman"/>
          <w:color w:val="000000"/>
          <w:sz w:val="23"/>
          <w:szCs w:val="23"/>
          <w:lang w:val="en-US" w:eastAsia="es-GT"/>
        </w:rPr>
        <w:t xml:space="preserve"> presentations</w:t>
      </w:r>
      <w:del w:id="75" w:author="aeshaw1" w:date="2015-06-27T22:24:00Z">
        <w:r w:rsidRPr="005E716E" w:rsidDel="002C08F5">
          <w:rPr>
            <w:rFonts w:ascii="Times New Roman" w:eastAsia="Times New Roman" w:hAnsi="Times New Roman" w:cs="Times New Roman"/>
            <w:color w:val="000000"/>
            <w:sz w:val="23"/>
            <w:szCs w:val="23"/>
            <w:lang w:val="en-US" w:eastAsia="es-GT"/>
          </w:rPr>
          <w:delText xml:space="preserve"> at international conferences and workshops</w:delText>
        </w:r>
      </w:del>
      <w:r w:rsidRPr="005E716E">
        <w:rPr>
          <w:rFonts w:ascii="Times New Roman" w:eastAsia="Times New Roman" w:hAnsi="Times New Roman" w:cs="Times New Roman"/>
          <w:color w:val="000000"/>
          <w:sz w:val="23"/>
          <w:szCs w:val="23"/>
          <w:lang w:val="en-US" w:eastAsia="es-GT"/>
        </w:rPr>
        <w:t xml:space="preserve">, </w:t>
      </w:r>
      <w:del w:id="76" w:author="aeshaw1" w:date="2015-06-27T21:24:00Z">
        <w:r w:rsidRPr="005E716E" w:rsidDel="005E716E">
          <w:rPr>
            <w:rFonts w:ascii="Times New Roman" w:eastAsia="Times New Roman" w:hAnsi="Times New Roman" w:cs="Times New Roman"/>
            <w:color w:val="000000"/>
            <w:sz w:val="23"/>
            <w:szCs w:val="23"/>
            <w:lang w:val="en-US" w:eastAsia="es-GT"/>
          </w:rPr>
          <w:delText xml:space="preserve">fluent </w:delText>
        </w:r>
      </w:del>
      <w:ins w:id="77" w:author="aeshaw1" w:date="2015-06-27T21:24:00Z">
        <w:r w:rsidRPr="005E716E">
          <w:rPr>
            <w:rFonts w:ascii="Times New Roman" w:eastAsia="Times New Roman" w:hAnsi="Times New Roman" w:cs="Times New Roman"/>
            <w:color w:val="000000"/>
            <w:sz w:val="23"/>
            <w:szCs w:val="23"/>
            <w:lang w:val="en-US" w:eastAsia="es-GT"/>
          </w:rPr>
          <w:t>fluen</w:t>
        </w:r>
        <w:r>
          <w:rPr>
            <w:rFonts w:ascii="Times New Roman" w:eastAsia="Times New Roman" w:hAnsi="Times New Roman" w:cs="Times New Roman"/>
            <w:color w:val="000000"/>
            <w:sz w:val="23"/>
            <w:szCs w:val="23"/>
            <w:lang w:val="en-US" w:eastAsia="es-GT"/>
          </w:rPr>
          <w:t>cy</w:t>
        </w:r>
        <w:r w:rsidRPr="005E716E">
          <w:rPr>
            <w:rFonts w:ascii="Times New Roman" w:eastAsia="Times New Roman" w:hAnsi="Times New Roman" w:cs="Times New Roman"/>
            <w:color w:val="000000"/>
            <w:sz w:val="23"/>
            <w:szCs w:val="23"/>
            <w:lang w:val="en-US" w:eastAsia="es-GT"/>
          </w:rPr>
          <w:t xml:space="preserve"> </w:t>
        </w:r>
      </w:ins>
      <w:r w:rsidRPr="005E716E">
        <w:rPr>
          <w:rFonts w:ascii="Times New Roman" w:eastAsia="Times New Roman" w:hAnsi="Times New Roman" w:cs="Times New Roman"/>
          <w:color w:val="000000"/>
          <w:sz w:val="23"/>
          <w:szCs w:val="23"/>
          <w:lang w:val="en-US" w:eastAsia="es-GT"/>
        </w:rPr>
        <w:t xml:space="preserve">in </w:t>
      </w:r>
      <w:del w:id="78" w:author="aeshaw1" w:date="2015-06-27T21:40:00Z">
        <w:r w:rsidRPr="005E716E" w:rsidDel="00D431A4">
          <w:rPr>
            <w:rFonts w:ascii="Times New Roman" w:eastAsia="Times New Roman" w:hAnsi="Times New Roman" w:cs="Times New Roman"/>
            <w:color w:val="000000"/>
            <w:sz w:val="23"/>
            <w:szCs w:val="23"/>
            <w:lang w:val="en-US" w:eastAsia="es-GT"/>
          </w:rPr>
          <w:delText>three languages</w:delText>
        </w:r>
      </w:del>
      <w:ins w:id="79" w:author="aeshaw1" w:date="2015-06-27T21:40:00Z">
        <w:r w:rsidR="00D431A4">
          <w:rPr>
            <w:rFonts w:ascii="Times New Roman" w:eastAsia="Times New Roman" w:hAnsi="Times New Roman" w:cs="Times New Roman"/>
            <w:color w:val="000000"/>
            <w:sz w:val="23"/>
            <w:szCs w:val="23"/>
            <w:lang w:val="en-US" w:eastAsia="es-GT"/>
          </w:rPr>
          <w:t>English, German, and Dutch</w:t>
        </w:r>
      </w:ins>
      <w:r w:rsidRPr="005E716E">
        <w:rPr>
          <w:rFonts w:ascii="Times New Roman" w:eastAsia="Times New Roman" w:hAnsi="Times New Roman" w:cs="Times New Roman"/>
          <w:color w:val="000000"/>
          <w:sz w:val="23"/>
          <w:szCs w:val="23"/>
          <w:lang w:val="en-US" w:eastAsia="es-GT"/>
        </w:rPr>
        <w:t xml:space="preserve">, </w:t>
      </w:r>
      <w:del w:id="80" w:author="aeshaw1" w:date="2015-06-27T21:26:00Z">
        <w:r w:rsidRPr="005E716E" w:rsidDel="005E716E">
          <w:rPr>
            <w:rFonts w:ascii="Times New Roman" w:eastAsia="Times New Roman" w:hAnsi="Times New Roman" w:cs="Times New Roman"/>
            <w:color w:val="000000"/>
            <w:sz w:val="23"/>
            <w:szCs w:val="23"/>
            <w:lang w:val="en-US" w:eastAsia="es-GT"/>
          </w:rPr>
          <w:delText xml:space="preserve">cooperating </w:delText>
        </w:r>
      </w:del>
      <w:ins w:id="81" w:author="aeshaw1" w:date="2015-06-27T22:11:00Z">
        <w:r w:rsidR="00D36D9C">
          <w:rPr>
            <w:rFonts w:ascii="Times New Roman" w:eastAsia="Times New Roman" w:hAnsi="Times New Roman" w:cs="Times New Roman"/>
            <w:color w:val="000000"/>
            <w:sz w:val="23"/>
            <w:szCs w:val="23"/>
            <w:lang w:val="en-US" w:eastAsia="es-GT"/>
          </w:rPr>
          <w:t xml:space="preserve">and </w:t>
        </w:r>
      </w:ins>
      <w:ins w:id="82" w:author="aeshaw1" w:date="2015-06-27T22:12:00Z">
        <w:r w:rsidR="00D36D9C">
          <w:rPr>
            <w:rFonts w:ascii="Times New Roman" w:eastAsia="Times New Roman" w:hAnsi="Times New Roman" w:cs="Times New Roman"/>
            <w:color w:val="000000"/>
            <w:sz w:val="23"/>
            <w:szCs w:val="23"/>
            <w:lang w:val="en-US" w:eastAsia="es-GT"/>
          </w:rPr>
          <w:t xml:space="preserve">working </w:t>
        </w:r>
      </w:ins>
      <w:ins w:id="83" w:author="aeshaw1" w:date="2015-06-27T22:25:00Z">
        <w:r w:rsidR="002C08F5">
          <w:rPr>
            <w:rFonts w:ascii="Times New Roman" w:eastAsia="Times New Roman" w:hAnsi="Times New Roman" w:cs="Times New Roman"/>
            <w:color w:val="000000"/>
            <w:sz w:val="23"/>
            <w:szCs w:val="23"/>
            <w:lang w:val="en-US" w:eastAsia="es-GT"/>
          </w:rPr>
          <w:t>within</w:t>
        </w:r>
      </w:ins>
      <w:del w:id="84" w:author="aeshaw1" w:date="2015-06-27T22:00:00Z">
        <w:r w:rsidRPr="005E716E" w:rsidDel="009D6468">
          <w:rPr>
            <w:rFonts w:ascii="Times New Roman" w:eastAsia="Times New Roman" w:hAnsi="Times New Roman" w:cs="Times New Roman"/>
            <w:color w:val="000000"/>
            <w:sz w:val="23"/>
            <w:szCs w:val="23"/>
            <w:lang w:val="en-US" w:eastAsia="es-GT"/>
          </w:rPr>
          <w:delText>in</w:delText>
        </w:r>
      </w:del>
      <w:r w:rsidRPr="005E716E">
        <w:rPr>
          <w:rFonts w:ascii="Times New Roman" w:eastAsia="Times New Roman" w:hAnsi="Times New Roman" w:cs="Times New Roman"/>
          <w:color w:val="000000"/>
          <w:sz w:val="23"/>
          <w:szCs w:val="23"/>
          <w:lang w:val="en-US" w:eastAsia="es-GT"/>
        </w:rPr>
        <w:t xml:space="preserve"> </w:t>
      </w:r>
      <w:del w:id="85" w:author="aeshaw1" w:date="2015-06-27T21:24:00Z">
        <w:r w:rsidRPr="005E716E" w:rsidDel="005E716E">
          <w:rPr>
            <w:rFonts w:ascii="Times New Roman" w:eastAsia="Times New Roman" w:hAnsi="Times New Roman" w:cs="Times New Roman"/>
            <w:color w:val="000000"/>
            <w:sz w:val="23"/>
            <w:szCs w:val="23"/>
            <w:lang w:val="en-US" w:eastAsia="es-GT"/>
          </w:rPr>
          <w:delText>tightly nit</w:delText>
        </w:r>
      </w:del>
      <w:ins w:id="86" w:author="aeshaw1" w:date="2015-06-27T22:12:00Z">
        <w:r w:rsidR="00D36D9C">
          <w:rPr>
            <w:rFonts w:ascii="Times New Roman" w:eastAsia="Times New Roman" w:hAnsi="Times New Roman" w:cs="Times New Roman"/>
            <w:color w:val="000000"/>
            <w:sz w:val="23"/>
            <w:szCs w:val="23"/>
            <w:lang w:val="en-US" w:eastAsia="es-GT"/>
          </w:rPr>
          <w:t>large</w:t>
        </w:r>
      </w:ins>
      <w:ins w:id="87" w:author="aeshaw1" w:date="2015-06-27T22:27:00Z">
        <w:r w:rsidR="002C08F5">
          <w:rPr>
            <w:rFonts w:ascii="Times New Roman" w:eastAsia="Times New Roman" w:hAnsi="Times New Roman" w:cs="Times New Roman"/>
            <w:color w:val="000000"/>
            <w:sz w:val="23"/>
            <w:szCs w:val="23"/>
            <w:lang w:val="en-US" w:eastAsia="es-GT"/>
          </w:rPr>
          <w:t>,</w:t>
        </w:r>
      </w:ins>
      <w:ins w:id="88" w:author="aeshaw1" w:date="2015-06-27T22:12:00Z">
        <w:r w:rsidR="00D36D9C">
          <w:rPr>
            <w:rFonts w:ascii="Times New Roman" w:eastAsia="Times New Roman" w:hAnsi="Times New Roman" w:cs="Times New Roman"/>
            <w:color w:val="000000"/>
            <w:sz w:val="23"/>
            <w:szCs w:val="23"/>
            <w:lang w:val="en-US" w:eastAsia="es-GT"/>
          </w:rPr>
          <w:t xml:space="preserve"> widely</w:t>
        </w:r>
      </w:ins>
      <w:ins w:id="89" w:author="aeshaw1" w:date="2015-06-27T21:24:00Z">
        <w:r>
          <w:rPr>
            <w:rFonts w:ascii="Times New Roman" w:eastAsia="Times New Roman" w:hAnsi="Times New Roman" w:cs="Times New Roman"/>
            <w:color w:val="000000"/>
            <w:sz w:val="23"/>
            <w:szCs w:val="23"/>
            <w:lang w:val="en-US" w:eastAsia="es-GT"/>
          </w:rPr>
          <w:t xml:space="preserve"> dispersed</w:t>
        </w:r>
      </w:ins>
      <w:ins w:id="90" w:author="aeshaw1" w:date="2015-06-27T22:12:00Z">
        <w:r w:rsidR="00D36D9C">
          <w:rPr>
            <w:rFonts w:ascii="Times New Roman" w:eastAsia="Times New Roman" w:hAnsi="Times New Roman" w:cs="Times New Roman"/>
            <w:color w:val="000000"/>
            <w:sz w:val="23"/>
            <w:szCs w:val="23"/>
            <w:lang w:val="en-US" w:eastAsia="es-GT"/>
          </w:rPr>
          <w:t xml:space="preserve"> development teams</w:t>
        </w:r>
      </w:ins>
      <w:del w:id="91" w:author="aeshaw1" w:date="2015-06-27T22:11:00Z">
        <w:r w:rsidRPr="005E716E" w:rsidDel="00D36D9C">
          <w:rPr>
            <w:rFonts w:ascii="Times New Roman" w:eastAsia="Times New Roman" w:hAnsi="Times New Roman" w:cs="Times New Roman"/>
            <w:color w:val="000000"/>
            <w:sz w:val="23"/>
            <w:szCs w:val="23"/>
            <w:lang w:val="en-US" w:eastAsia="es-GT"/>
          </w:rPr>
          <w:delText xml:space="preserve"> development teams</w:delText>
        </w:r>
      </w:del>
      <w:del w:id="92" w:author="aeshaw1" w:date="2015-06-27T21:24:00Z">
        <w:r w:rsidRPr="005E716E" w:rsidDel="005E716E">
          <w:rPr>
            <w:rFonts w:ascii="Times New Roman" w:eastAsia="Times New Roman" w:hAnsi="Times New Roman" w:cs="Times New Roman"/>
            <w:color w:val="000000"/>
            <w:sz w:val="23"/>
            <w:szCs w:val="23"/>
            <w:lang w:val="en-US" w:eastAsia="es-GT"/>
          </w:rPr>
          <w:delText>, I'm easy to talk to and get along with</w:delText>
        </w:r>
      </w:del>
      <w:r w:rsidRPr="005E716E">
        <w:rPr>
          <w:rFonts w:ascii="Times New Roman" w:eastAsia="Times New Roman" w:hAnsi="Times New Roman" w:cs="Times New Roman"/>
          <w:color w:val="000000"/>
          <w:sz w:val="23"/>
          <w:szCs w:val="23"/>
          <w:lang w:val="en-US" w:eastAsia="es-GT"/>
        </w:rPr>
        <w:t>.</w:t>
      </w:r>
      <w:del w:id="93" w:author="aeshaw1" w:date="2015-06-27T21:24:00Z">
        <w:r w:rsidR="00450E55" w:rsidRPr="005E716E" w:rsidDel="005E716E">
          <w:rPr>
            <w:rFonts w:ascii="Times New Roman" w:eastAsia="Times New Roman" w:hAnsi="Times New Roman" w:cs="Times New Roman"/>
            <w:color w:val="000000"/>
            <w:sz w:val="23"/>
            <w:szCs w:val="23"/>
            <w:lang w:val="en-US" w:eastAsia="es-GT"/>
          </w:rPr>
          <w:delText>I'm easy to talk to and get along with</w:delText>
        </w:r>
      </w:del>
    </w:p>
    <w:p w:rsidR="005E716E" w:rsidRPr="00450E55" w:rsidDel="00D431A4" w:rsidRDefault="005E716E" w:rsidP="00450E55">
      <w:pPr>
        <w:spacing w:after="0" w:line="240" w:lineRule="auto"/>
        <w:rPr>
          <w:del w:id="94" w:author="aeshaw1" w:date="2015-06-27T21:41:00Z"/>
          <w:rFonts w:ascii="Times New Roman" w:eastAsia="Times New Roman" w:hAnsi="Times New Roman" w:cs="Times New Roman"/>
          <w:sz w:val="24"/>
          <w:szCs w:val="24"/>
          <w:lang w:val="en-US" w:eastAsia="es-GT"/>
        </w:rPr>
      </w:pPr>
      <w:del w:id="95" w:author="aeshaw1" w:date="2015-06-27T21:41:00Z">
        <w:r w:rsidRPr="005E716E" w:rsidDel="00D431A4">
          <w:rPr>
            <w:rFonts w:ascii="Times New Roman" w:eastAsia="Times New Roman" w:hAnsi="Times New Roman" w:cs="Times New Roman"/>
            <w:color w:val="000000"/>
            <w:sz w:val="23"/>
            <w:szCs w:val="23"/>
            <w:lang w:val="en-US" w:eastAsia="es-GT"/>
          </w:rPr>
          <w:br/>
        </w:r>
        <w:r w:rsidRPr="00D431A4" w:rsidDel="00D431A4">
          <w:rPr>
            <w:rFonts w:ascii="Times New Roman" w:eastAsia="Times New Roman" w:hAnsi="Times New Roman" w:cs="Times New Roman"/>
            <w:bCs/>
            <w:color w:val="000000"/>
            <w:kern w:val="36"/>
            <w:sz w:val="48"/>
            <w:szCs w:val="48"/>
            <w:lang w:val="en-US" w:eastAsia="es-GT"/>
            <w:rPrChange w:id="96" w:author="aeshaw1" w:date="2015-06-27T21:41:00Z">
              <w:rPr>
                <w:rFonts w:ascii="Times New Roman" w:eastAsia="Times New Roman" w:hAnsi="Times New Roman" w:cs="Times New Roman"/>
                <w:b/>
                <w:bCs/>
                <w:color w:val="000000"/>
                <w:kern w:val="36"/>
                <w:sz w:val="48"/>
                <w:szCs w:val="48"/>
                <w:lang w:val="en-US" w:eastAsia="es-GT"/>
              </w:rPr>
            </w:rPrChange>
          </w:rPr>
          <w:delText>Summary of Qualifications</w:delText>
        </w:r>
      </w:del>
    </w:p>
    <w:p w:rsidR="005E716E" w:rsidRPr="00D431A4" w:rsidDel="00D431A4" w:rsidRDefault="005E716E">
      <w:pPr>
        <w:spacing w:after="0" w:line="240" w:lineRule="auto"/>
        <w:rPr>
          <w:del w:id="97" w:author="aeshaw1" w:date="2015-06-27T21:41:00Z"/>
          <w:rFonts w:ascii="Times New Roman" w:eastAsia="Times New Roman" w:hAnsi="Times New Roman" w:cs="Times New Roman"/>
          <w:bCs/>
          <w:color w:val="000000"/>
          <w:sz w:val="27"/>
          <w:szCs w:val="27"/>
          <w:lang w:val="en-US" w:eastAsia="es-GT"/>
          <w:rPrChange w:id="98" w:author="aeshaw1" w:date="2015-06-27T21:41:00Z">
            <w:rPr>
              <w:del w:id="99" w:author="aeshaw1" w:date="2015-06-27T21:41:00Z"/>
              <w:rFonts w:ascii="Times New Roman" w:eastAsia="Times New Roman" w:hAnsi="Times New Roman" w:cs="Times New Roman"/>
              <w:b/>
              <w:bCs/>
              <w:color w:val="000000"/>
              <w:sz w:val="27"/>
              <w:szCs w:val="27"/>
              <w:lang w:val="en-US" w:eastAsia="es-GT"/>
            </w:rPr>
          </w:rPrChange>
        </w:rPr>
        <w:pPrChange w:id="100" w:author="aeshaw1" w:date="2015-06-27T21:41:00Z">
          <w:pPr>
            <w:numPr>
              <w:numId w:val="1"/>
            </w:numPr>
            <w:shd w:val="clear" w:color="auto" w:fill="FFFFFF"/>
            <w:tabs>
              <w:tab w:val="num" w:pos="720"/>
            </w:tabs>
            <w:spacing w:before="100" w:beforeAutospacing="1" w:after="100" w:afterAutospacing="1" w:line="450" w:lineRule="atLeast"/>
            <w:ind w:left="720" w:hanging="360"/>
            <w:jc w:val="both"/>
            <w:outlineLvl w:val="2"/>
          </w:pPr>
        </w:pPrChange>
      </w:pPr>
      <w:del w:id="101" w:author="aeshaw1" w:date="2015-06-27T21:41:00Z">
        <w:r w:rsidRPr="00D431A4" w:rsidDel="00D431A4">
          <w:rPr>
            <w:rFonts w:ascii="Times New Roman" w:eastAsia="Times New Roman" w:hAnsi="Times New Roman" w:cs="Times New Roman"/>
            <w:bCs/>
            <w:color w:val="000000"/>
            <w:sz w:val="27"/>
            <w:szCs w:val="27"/>
            <w:lang w:val="en-US" w:eastAsia="es-GT"/>
            <w:rPrChange w:id="102" w:author="aeshaw1" w:date="2015-06-27T21:41:00Z">
              <w:rPr>
                <w:rFonts w:ascii="Times New Roman" w:eastAsia="Times New Roman" w:hAnsi="Times New Roman" w:cs="Times New Roman"/>
                <w:b/>
                <w:bCs/>
                <w:color w:val="000000"/>
                <w:sz w:val="27"/>
                <w:szCs w:val="27"/>
                <w:lang w:val="en-US" w:eastAsia="es-GT"/>
              </w:rPr>
            </w:rPrChange>
          </w:rPr>
          <w:delText>More than 8 years experience in software development and GIS</w:delText>
        </w:r>
      </w:del>
      <w:del w:id="103" w:author="aeshaw1" w:date="2015-06-27T21:26:00Z">
        <w:r w:rsidRPr="00D431A4" w:rsidDel="005E716E">
          <w:rPr>
            <w:rFonts w:ascii="Times New Roman" w:eastAsia="Times New Roman" w:hAnsi="Times New Roman" w:cs="Times New Roman"/>
            <w:bCs/>
            <w:color w:val="000000"/>
            <w:sz w:val="27"/>
            <w:szCs w:val="27"/>
            <w:lang w:val="en-US" w:eastAsia="es-GT"/>
            <w:rPrChange w:id="104" w:author="aeshaw1" w:date="2015-06-27T21:41:00Z">
              <w:rPr>
                <w:rFonts w:ascii="Times New Roman" w:eastAsia="Times New Roman" w:hAnsi="Times New Roman" w:cs="Times New Roman"/>
                <w:b/>
                <w:bCs/>
                <w:color w:val="000000"/>
                <w:sz w:val="27"/>
                <w:szCs w:val="27"/>
                <w:lang w:val="en-US" w:eastAsia="es-GT"/>
              </w:rPr>
            </w:rPrChange>
          </w:rPr>
          <w:delText>.</w:delText>
        </w:r>
      </w:del>
    </w:p>
    <w:p w:rsidR="005E716E" w:rsidRPr="00D431A4" w:rsidDel="0010264B" w:rsidRDefault="005E716E">
      <w:pPr>
        <w:spacing w:after="0" w:line="240" w:lineRule="auto"/>
        <w:rPr>
          <w:del w:id="105" w:author="aeshaw1" w:date="2015-06-27T21:39:00Z"/>
          <w:rFonts w:ascii="Times New Roman" w:eastAsia="Times New Roman" w:hAnsi="Times New Roman" w:cs="Times New Roman"/>
          <w:bCs/>
          <w:color w:val="000000"/>
          <w:sz w:val="27"/>
          <w:szCs w:val="27"/>
          <w:lang w:val="en-US" w:eastAsia="es-GT"/>
          <w:rPrChange w:id="106" w:author="aeshaw1" w:date="2015-06-27T21:41:00Z">
            <w:rPr>
              <w:del w:id="107" w:author="aeshaw1" w:date="2015-06-27T21:39:00Z"/>
              <w:rFonts w:ascii="Times New Roman" w:eastAsia="Times New Roman" w:hAnsi="Times New Roman" w:cs="Times New Roman"/>
              <w:b/>
              <w:bCs/>
              <w:color w:val="000000"/>
              <w:sz w:val="27"/>
              <w:szCs w:val="27"/>
              <w:lang w:val="en-US" w:eastAsia="es-GT"/>
            </w:rPr>
          </w:rPrChange>
        </w:rPr>
        <w:pPrChange w:id="108" w:author="aeshaw1" w:date="2015-06-27T21:41:00Z">
          <w:pPr>
            <w:numPr>
              <w:numId w:val="1"/>
            </w:numPr>
            <w:shd w:val="clear" w:color="auto" w:fill="FFFFFF"/>
            <w:tabs>
              <w:tab w:val="num" w:pos="720"/>
            </w:tabs>
            <w:spacing w:before="100" w:beforeAutospacing="1" w:after="100" w:afterAutospacing="1" w:line="450" w:lineRule="atLeast"/>
            <w:ind w:left="720" w:hanging="360"/>
            <w:jc w:val="both"/>
            <w:outlineLvl w:val="2"/>
          </w:pPr>
        </w:pPrChange>
      </w:pPr>
      <w:del w:id="109" w:author="aeshaw1" w:date="2015-06-27T21:27:00Z">
        <w:r w:rsidRPr="00D431A4" w:rsidDel="005E716E">
          <w:rPr>
            <w:rFonts w:ascii="Times New Roman" w:eastAsia="Times New Roman" w:hAnsi="Times New Roman" w:cs="Times New Roman"/>
            <w:bCs/>
            <w:color w:val="000000"/>
            <w:sz w:val="27"/>
            <w:szCs w:val="27"/>
            <w:lang w:val="en-US" w:eastAsia="es-GT"/>
            <w:rPrChange w:id="110" w:author="aeshaw1" w:date="2015-06-27T21:41:00Z">
              <w:rPr>
                <w:rFonts w:ascii="Times New Roman" w:eastAsia="Times New Roman" w:hAnsi="Times New Roman" w:cs="Times New Roman"/>
                <w:b/>
                <w:bCs/>
                <w:color w:val="000000"/>
                <w:sz w:val="27"/>
                <w:szCs w:val="27"/>
                <w:lang w:val="en-US" w:eastAsia="es-GT"/>
              </w:rPr>
            </w:rPrChange>
          </w:rPr>
          <w:delText>Permitted to w</w:delText>
        </w:r>
      </w:del>
      <w:del w:id="111" w:author="aeshaw1" w:date="2015-06-27T21:37:00Z">
        <w:r w:rsidRPr="00D431A4" w:rsidDel="0010264B">
          <w:rPr>
            <w:rFonts w:ascii="Times New Roman" w:eastAsia="Times New Roman" w:hAnsi="Times New Roman" w:cs="Times New Roman"/>
            <w:bCs/>
            <w:color w:val="000000"/>
            <w:sz w:val="27"/>
            <w:szCs w:val="27"/>
            <w:lang w:val="en-US" w:eastAsia="es-GT"/>
            <w:rPrChange w:id="112" w:author="aeshaw1" w:date="2015-06-27T21:41:00Z">
              <w:rPr>
                <w:rFonts w:ascii="Times New Roman" w:eastAsia="Times New Roman" w:hAnsi="Times New Roman" w:cs="Times New Roman"/>
                <w:b/>
                <w:bCs/>
                <w:color w:val="000000"/>
                <w:sz w:val="27"/>
                <w:szCs w:val="27"/>
                <w:lang w:val="en-US" w:eastAsia="es-GT"/>
              </w:rPr>
            </w:rPrChange>
          </w:rPr>
          <w:delText xml:space="preserve">ork </w:delText>
        </w:r>
      </w:del>
      <w:del w:id="113" w:author="aeshaw1" w:date="2015-06-27T21:27:00Z">
        <w:r w:rsidRPr="00D431A4" w:rsidDel="005E716E">
          <w:rPr>
            <w:rFonts w:ascii="Times New Roman" w:eastAsia="Times New Roman" w:hAnsi="Times New Roman" w:cs="Times New Roman"/>
            <w:bCs/>
            <w:color w:val="000000"/>
            <w:sz w:val="27"/>
            <w:szCs w:val="27"/>
            <w:lang w:val="en-US" w:eastAsia="es-GT"/>
            <w:rPrChange w:id="114" w:author="aeshaw1" w:date="2015-06-27T21:41:00Z">
              <w:rPr>
                <w:rFonts w:ascii="Times New Roman" w:eastAsia="Times New Roman" w:hAnsi="Times New Roman" w:cs="Times New Roman"/>
                <w:b/>
                <w:bCs/>
                <w:color w:val="000000"/>
                <w:sz w:val="27"/>
                <w:szCs w:val="27"/>
                <w:lang w:val="en-US" w:eastAsia="es-GT"/>
              </w:rPr>
            </w:rPrChange>
          </w:rPr>
          <w:delText>in the USA</w:delText>
        </w:r>
      </w:del>
      <w:del w:id="115" w:author="aeshaw1" w:date="2015-06-27T21:26:00Z">
        <w:r w:rsidRPr="00D431A4" w:rsidDel="005E716E">
          <w:rPr>
            <w:rFonts w:ascii="Times New Roman" w:eastAsia="Times New Roman" w:hAnsi="Times New Roman" w:cs="Times New Roman"/>
            <w:bCs/>
            <w:color w:val="000000"/>
            <w:sz w:val="27"/>
            <w:szCs w:val="27"/>
            <w:lang w:val="en-US" w:eastAsia="es-GT"/>
            <w:rPrChange w:id="116" w:author="aeshaw1" w:date="2015-06-27T21:41:00Z">
              <w:rPr>
                <w:rFonts w:ascii="Times New Roman" w:eastAsia="Times New Roman" w:hAnsi="Times New Roman" w:cs="Times New Roman"/>
                <w:b/>
                <w:bCs/>
                <w:color w:val="000000"/>
                <w:sz w:val="27"/>
                <w:szCs w:val="27"/>
                <w:lang w:val="en-US" w:eastAsia="es-GT"/>
              </w:rPr>
            </w:rPrChange>
          </w:rPr>
          <w:delText>.</w:delText>
        </w:r>
      </w:del>
    </w:p>
    <w:p w:rsidR="005E716E" w:rsidRPr="00D431A4" w:rsidDel="0010264B" w:rsidRDefault="005E716E">
      <w:pPr>
        <w:spacing w:after="0" w:line="240" w:lineRule="auto"/>
        <w:rPr>
          <w:del w:id="117" w:author="aeshaw1" w:date="2015-06-27T21:33:00Z"/>
          <w:rFonts w:ascii="Times New Roman" w:eastAsia="Times New Roman" w:hAnsi="Times New Roman" w:cs="Times New Roman"/>
          <w:bCs/>
          <w:color w:val="000000"/>
          <w:sz w:val="27"/>
          <w:szCs w:val="27"/>
          <w:lang w:val="en-US" w:eastAsia="es-GT"/>
          <w:rPrChange w:id="118" w:author="aeshaw1" w:date="2015-06-27T21:41:00Z">
            <w:rPr>
              <w:del w:id="119" w:author="aeshaw1" w:date="2015-06-27T21:33:00Z"/>
              <w:rFonts w:ascii="Times New Roman" w:eastAsia="Times New Roman" w:hAnsi="Times New Roman" w:cs="Times New Roman"/>
              <w:b/>
              <w:bCs/>
              <w:color w:val="000000"/>
              <w:sz w:val="27"/>
              <w:szCs w:val="27"/>
              <w:lang w:val="en-US" w:eastAsia="es-GT"/>
            </w:rPr>
          </w:rPrChange>
        </w:rPr>
        <w:pPrChange w:id="120" w:author="aeshaw1" w:date="2015-06-27T21:41:00Z">
          <w:pPr>
            <w:numPr>
              <w:numId w:val="1"/>
            </w:numPr>
            <w:shd w:val="clear" w:color="auto" w:fill="FFFFFF"/>
            <w:tabs>
              <w:tab w:val="num" w:pos="720"/>
            </w:tabs>
            <w:spacing w:before="100" w:beforeAutospacing="1" w:after="100" w:afterAutospacing="1" w:line="450" w:lineRule="atLeast"/>
            <w:ind w:left="720" w:hanging="360"/>
            <w:jc w:val="both"/>
            <w:outlineLvl w:val="2"/>
          </w:pPr>
        </w:pPrChange>
      </w:pPr>
      <w:del w:id="121" w:author="aeshaw1" w:date="2015-06-27T21:41:00Z">
        <w:r w:rsidRPr="00D431A4" w:rsidDel="00D431A4">
          <w:rPr>
            <w:rFonts w:ascii="Times New Roman" w:eastAsia="Times New Roman" w:hAnsi="Times New Roman" w:cs="Times New Roman"/>
            <w:bCs/>
            <w:color w:val="000000"/>
            <w:sz w:val="27"/>
            <w:szCs w:val="27"/>
            <w:lang w:val="en-US" w:eastAsia="es-GT"/>
            <w:rPrChange w:id="122" w:author="aeshaw1" w:date="2015-06-27T21:41:00Z">
              <w:rPr>
                <w:rFonts w:ascii="Times New Roman" w:eastAsia="Times New Roman" w:hAnsi="Times New Roman" w:cs="Times New Roman"/>
                <w:b/>
                <w:bCs/>
                <w:color w:val="000000"/>
                <w:sz w:val="27"/>
                <w:szCs w:val="27"/>
                <w:lang w:val="en-US" w:eastAsia="es-GT"/>
              </w:rPr>
            </w:rPrChange>
          </w:rPr>
          <w:delText>Fluent in most coding languages</w:delText>
        </w:r>
      </w:del>
      <w:del w:id="123" w:author="aeshaw1" w:date="2015-06-27T21:26:00Z">
        <w:r w:rsidRPr="00D431A4" w:rsidDel="005E716E">
          <w:rPr>
            <w:rFonts w:ascii="Times New Roman" w:eastAsia="Times New Roman" w:hAnsi="Times New Roman" w:cs="Times New Roman"/>
            <w:bCs/>
            <w:color w:val="000000"/>
            <w:sz w:val="27"/>
            <w:szCs w:val="27"/>
            <w:lang w:val="en-US" w:eastAsia="es-GT"/>
            <w:rPrChange w:id="124" w:author="aeshaw1" w:date="2015-06-27T21:41:00Z">
              <w:rPr>
                <w:rFonts w:ascii="Times New Roman" w:eastAsia="Times New Roman" w:hAnsi="Times New Roman" w:cs="Times New Roman"/>
                <w:b/>
                <w:bCs/>
                <w:color w:val="000000"/>
                <w:sz w:val="27"/>
                <w:szCs w:val="27"/>
                <w:lang w:val="en-US" w:eastAsia="es-GT"/>
              </w:rPr>
            </w:rPrChange>
          </w:rPr>
          <w:delText>.</w:delText>
        </w:r>
      </w:del>
    </w:p>
    <w:p w:rsidR="005E716E" w:rsidRPr="00D431A4" w:rsidDel="00D431A4" w:rsidRDefault="005E716E">
      <w:pPr>
        <w:spacing w:after="0" w:line="240" w:lineRule="auto"/>
        <w:rPr>
          <w:del w:id="125" w:author="aeshaw1" w:date="2015-06-27T21:41:00Z"/>
          <w:rFonts w:ascii="Times New Roman" w:eastAsia="Times New Roman" w:hAnsi="Times New Roman" w:cs="Times New Roman"/>
          <w:bCs/>
          <w:color w:val="000000"/>
          <w:sz w:val="27"/>
          <w:szCs w:val="27"/>
          <w:lang w:val="en-US" w:eastAsia="es-GT"/>
          <w:rPrChange w:id="126" w:author="aeshaw1" w:date="2015-06-27T21:41:00Z">
            <w:rPr>
              <w:del w:id="127" w:author="aeshaw1" w:date="2015-06-27T21:41:00Z"/>
              <w:rFonts w:ascii="Times New Roman" w:eastAsia="Times New Roman" w:hAnsi="Times New Roman" w:cs="Times New Roman"/>
              <w:b/>
              <w:bCs/>
              <w:color w:val="000000"/>
              <w:sz w:val="27"/>
              <w:szCs w:val="27"/>
              <w:lang w:val="en-US" w:eastAsia="es-GT"/>
            </w:rPr>
          </w:rPrChange>
        </w:rPr>
        <w:pPrChange w:id="128" w:author="aeshaw1" w:date="2015-06-27T21:41:00Z">
          <w:pPr>
            <w:numPr>
              <w:numId w:val="1"/>
            </w:numPr>
            <w:shd w:val="clear" w:color="auto" w:fill="FFFFFF"/>
            <w:tabs>
              <w:tab w:val="num" w:pos="720"/>
            </w:tabs>
            <w:spacing w:before="100" w:beforeAutospacing="1" w:after="100" w:afterAutospacing="1" w:line="450" w:lineRule="atLeast"/>
            <w:ind w:left="720" w:hanging="360"/>
            <w:jc w:val="both"/>
            <w:outlineLvl w:val="2"/>
          </w:pPr>
        </w:pPrChange>
      </w:pPr>
      <w:del w:id="129" w:author="aeshaw1" w:date="2015-06-27T21:28:00Z">
        <w:r w:rsidRPr="00D431A4" w:rsidDel="005E716E">
          <w:rPr>
            <w:rFonts w:ascii="Times New Roman" w:eastAsia="Times New Roman" w:hAnsi="Times New Roman" w:cs="Times New Roman"/>
            <w:bCs/>
            <w:color w:val="000000"/>
            <w:sz w:val="27"/>
            <w:szCs w:val="27"/>
            <w:lang w:val="en-US" w:eastAsia="es-GT"/>
            <w:rPrChange w:id="130" w:author="aeshaw1" w:date="2015-06-27T21:41:00Z">
              <w:rPr>
                <w:rFonts w:ascii="Times New Roman" w:eastAsia="Times New Roman" w:hAnsi="Times New Roman" w:cs="Times New Roman"/>
                <w:b/>
                <w:bCs/>
                <w:color w:val="000000"/>
                <w:sz w:val="27"/>
                <w:szCs w:val="27"/>
                <w:lang w:val="en-US" w:eastAsia="es-GT"/>
              </w:rPr>
            </w:rPrChange>
          </w:rPr>
          <w:delText>Fluent in three human languages</w:delText>
        </w:r>
      </w:del>
      <w:del w:id="131" w:author="aeshaw1" w:date="2015-06-27T21:26:00Z">
        <w:r w:rsidRPr="00D431A4" w:rsidDel="005E716E">
          <w:rPr>
            <w:rFonts w:ascii="Times New Roman" w:eastAsia="Times New Roman" w:hAnsi="Times New Roman" w:cs="Times New Roman"/>
            <w:bCs/>
            <w:color w:val="000000"/>
            <w:sz w:val="27"/>
            <w:szCs w:val="27"/>
            <w:lang w:val="en-US" w:eastAsia="es-GT"/>
            <w:rPrChange w:id="132" w:author="aeshaw1" w:date="2015-06-27T21:41:00Z">
              <w:rPr>
                <w:rFonts w:ascii="Times New Roman" w:eastAsia="Times New Roman" w:hAnsi="Times New Roman" w:cs="Times New Roman"/>
                <w:b/>
                <w:bCs/>
                <w:color w:val="000000"/>
                <w:sz w:val="27"/>
                <w:szCs w:val="27"/>
                <w:lang w:val="en-US" w:eastAsia="es-GT"/>
              </w:rPr>
            </w:rPrChange>
          </w:rPr>
          <w:delText>.</w:delText>
        </w:r>
      </w:del>
    </w:p>
    <w:p w:rsidR="005E716E" w:rsidRPr="00D431A4" w:rsidDel="00D431A4" w:rsidRDefault="005E716E">
      <w:pPr>
        <w:spacing w:after="0" w:line="240" w:lineRule="auto"/>
        <w:rPr>
          <w:del w:id="133" w:author="aeshaw1" w:date="2015-06-27T21:41:00Z"/>
          <w:rFonts w:ascii="Times New Roman" w:eastAsia="Times New Roman" w:hAnsi="Times New Roman" w:cs="Times New Roman"/>
          <w:bCs/>
          <w:color w:val="000000"/>
          <w:sz w:val="27"/>
          <w:szCs w:val="27"/>
          <w:lang w:val="en-US" w:eastAsia="es-GT"/>
          <w:rPrChange w:id="134" w:author="aeshaw1" w:date="2015-06-27T21:41:00Z">
            <w:rPr>
              <w:del w:id="135" w:author="aeshaw1" w:date="2015-06-27T21:41:00Z"/>
              <w:rFonts w:ascii="Times New Roman" w:eastAsia="Times New Roman" w:hAnsi="Times New Roman" w:cs="Times New Roman"/>
              <w:b/>
              <w:bCs/>
              <w:color w:val="000000"/>
              <w:sz w:val="27"/>
              <w:szCs w:val="27"/>
              <w:lang w:val="en-US" w:eastAsia="es-GT"/>
            </w:rPr>
          </w:rPrChange>
        </w:rPr>
        <w:pPrChange w:id="136" w:author="aeshaw1" w:date="2015-06-27T21:41:00Z">
          <w:pPr>
            <w:numPr>
              <w:numId w:val="1"/>
            </w:numPr>
            <w:shd w:val="clear" w:color="auto" w:fill="FFFFFF"/>
            <w:tabs>
              <w:tab w:val="num" w:pos="720"/>
            </w:tabs>
            <w:spacing w:before="100" w:beforeAutospacing="1" w:after="100" w:afterAutospacing="1" w:line="450" w:lineRule="atLeast"/>
            <w:ind w:left="720" w:hanging="360"/>
            <w:jc w:val="both"/>
            <w:outlineLvl w:val="2"/>
          </w:pPr>
        </w:pPrChange>
      </w:pPr>
      <w:del w:id="137" w:author="aeshaw1" w:date="2015-06-27T21:41:00Z">
        <w:r w:rsidRPr="00D431A4" w:rsidDel="00D431A4">
          <w:rPr>
            <w:rFonts w:ascii="Times New Roman" w:eastAsia="Times New Roman" w:hAnsi="Times New Roman" w:cs="Times New Roman"/>
            <w:bCs/>
            <w:color w:val="000000"/>
            <w:sz w:val="27"/>
            <w:szCs w:val="27"/>
            <w:lang w:val="en-US" w:eastAsia="es-GT"/>
            <w:rPrChange w:id="138" w:author="aeshaw1" w:date="2015-06-27T21:41:00Z">
              <w:rPr>
                <w:rFonts w:ascii="Times New Roman" w:eastAsia="Times New Roman" w:hAnsi="Times New Roman" w:cs="Times New Roman"/>
                <w:b/>
                <w:bCs/>
                <w:color w:val="000000"/>
                <w:sz w:val="27"/>
                <w:szCs w:val="27"/>
                <w:lang w:val="en-US" w:eastAsia="es-GT"/>
              </w:rPr>
            </w:rPrChange>
          </w:rPr>
          <w:delText>I write very efficient code</w:delText>
        </w:r>
      </w:del>
      <w:del w:id="139" w:author="aeshaw1" w:date="2015-06-27T21:26:00Z">
        <w:r w:rsidRPr="00D431A4" w:rsidDel="005E716E">
          <w:rPr>
            <w:rFonts w:ascii="Times New Roman" w:eastAsia="Times New Roman" w:hAnsi="Times New Roman" w:cs="Times New Roman"/>
            <w:bCs/>
            <w:color w:val="000000"/>
            <w:sz w:val="27"/>
            <w:szCs w:val="27"/>
            <w:lang w:val="en-US" w:eastAsia="es-GT"/>
            <w:rPrChange w:id="140" w:author="aeshaw1" w:date="2015-06-27T21:41:00Z">
              <w:rPr>
                <w:rFonts w:ascii="Times New Roman" w:eastAsia="Times New Roman" w:hAnsi="Times New Roman" w:cs="Times New Roman"/>
                <w:b/>
                <w:bCs/>
                <w:color w:val="000000"/>
                <w:sz w:val="27"/>
                <w:szCs w:val="27"/>
                <w:lang w:val="en-US" w:eastAsia="es-GT"/>
              </w:rPr>
            </w:rPrChange>
          </w:rPr>
          <w:delText>.</w:delText>
        </w:r>
      </w:del>
    </w:p>
    <w:p w:rsidR="005E716E" w:rsidRPr="0010264B" w:rsidRDefault="005E716E">
      <w:pPr>
        <w:spacing w:after="0" w:line="240" w:lineRule="auto"/>
        <w:rPr>
          <w:rFonts w:ascii="Times New Roman" w:eastAsia="Times New Roman" w:hAnsi="Times New Roman" w:cs="Times New Roman"/>
          <w:b/>
          <w:bCs/>
          <w:color w:val="000000"/>
          <w:sz w:val="27"/>
          <w:szCs w:val="27"/>
          <w:lang w:val="en-US" w:eastAsia="es-GT"/>
          <w:rPrChange w:id="141" w:author="aeshaw1" w:date="2015-06-27T21:39:00Z">
            <w:rPr>
              <w:rFonts w:ascii="Times New Roman" w:eastAsia="Times New Roman" w:hAnsi="Times New Roman" w:cs="Times New Roman"/>
              <w:b/>
              <w:bCs/>
              <w:color w:val="000000"/>
              <w:sz w:val="27"/>
              <w:szCs w:val="27"/>
              <w:lang w:eastAsia="es-GT"/>
            </w:rPr>
          </w:rPrChange>
        </w:rPr>
        <w:pPrChange w:id="142" w:author="aeshaw1" w:date="2015-06-27T21:41:00Z">
          <w:pPr>
            <w:numPr>
              <w:numId w:val="1"/>
            </w:numPr>
            <w:shd w:val="clear" w:color="auto" w:fill="FFFFFF"/>
            <w:tabs>
              <w:tab w:val="num" w:pos="720"/>
            </w:tabs>
            <w:spacing w:before="100" w:beforeAutospacing="1" w:after="100" w:afterAutospacing="1" w:line="450" w:lineRule="atLeast"/>
            <w:ind w:left="720" w:hanging="360"/>
            <w:jc w:val="both"/>
            <w:outlineLvl w:val="2"/>
          </w:pPr>
        </w:pPrChange>
      </w:pPr>
      <w:del w:id="143" w:author="aeshaw1" w:date="2015-06-27T21:41:00Z">
        <w:r w:rsidRPr="009D6468" w:rsidDel="00D431A4">
          <w:rPr>
            <w:rFonts w:ascii="Times New Roman" w:eastAsia="Times New Roman" w:hAnsi="Times New Roman" w:cs="Times New Roman"/>
            <w:bCs/>
            <w:color w:val="000000"/>
            <w:sz w:val="27"/>
            <w:szCs w:val="27"/>
            <w:lang w:val="en-US" w:eastAsia="es-GT"/>
            <w:rPrChange w:id="144" w:author="aeshaw1" w:date="2015-06-27T21:59:00Z">
              <w:rPr>
                <w:rFonts w:ascii="Times New Roman" w:eastAsia="Times New Roman" w:hAnsi="Times New Roman" w:cs="Times New Roman"/>
                <w:b/>
                <w:bCs/>
                <w:color w:val="000000"/>
                <w:sz w:val="27"/>
                <w:szCs w:val="27"/>
                <w:lang w:eastAsia="es-GT"/>
              </w:rPr>
            </w:rPrChange>
          </w:rPr>
          <w:delText>Hard</w:delText>
        </w:r>
      </w:del>
      <w:del w:id="145" w:author="aeshaw1" w:date="2015-06-27T21:38:00Z">
        <w:r w:rsidRPr="009D6468" w:rsidDel="0010264B">
          <w:rPr>
            <w:rFonts w:ascii="Times New Roman" w:eastAsia="Times New Roman" w:hAnsi="Times New Roman" w:cs="Times New Roman"/>
            <w:bCs/>
            <w:color w:val="000000"/>
            <w:sz w:val="27"/>
            <w:szCs w:val="27"/>
            <w:lang w:val="en-US" w:eastAsia="es-GT"/>
            <w:rPrChange w:id="146" w:author="aeshaw1" w:date="2015-06-27T21:59:00Z">
              <w:rPr>
                <w:rFonts w:ascii="Times New Roman" w:eastAsia="Times New Roman" w:hAnsi="Times New Roman" w:cs="Times New Roman"/>
                <w:b/>
                <w:bCs/>
                <w:color w:val="000000"/>
                <w:sz w:val="27"/>
                <w:szCs w:val="27"/>
                <w:lang w:eastAsia="es-GT"/>
              </w:rPr>
            </w:rPrChange>
          </w:rPr>
          <w:delText xml:space="preserve"> </w:delText>
        </w:r>
      </w:del>
      <w:del w:id="147" w:author="aeshaw1" w:date="2015-06-27T21:28:00Z">
        <w:r w:rsidRPr="009D6468" w:rsidDel="005E716E">
          <w:rPr>
            <w:rFonts w:ascii="Times New Roman" w:eastAsia="Times New Roman" w:hAnsi="Times New Roman" w:cs="Times New Roman"/>
            <w:bCs/>
            <w:color w:val="000000"/>
            <w:sz w:val="27"/>
            <w:szCs w:val="27"/>
            <w:lang w:val="en-US" w:eastAsia="es-GT"/>
            <w:rPrChange w:id="148" w:author="aeshaw1" w:date="2015-06-27T21:59:00Z">
              <w:rPr>
                <w:rFonts w:ascii="Times New Roman" w:eastAsia="Times New Roman" w:hAnsi="Times New Roman" w:cs="Times New Roman"/>
                <w:b/>
                <w:bCs/>
                <w:color w:val="000000"/>
                <w:sz w:val="27"/>
                <w:szCs w:val="27"/>
                <w:lang w:eastAsia="es-GT"/>
              </w:rPr>
            </w:rPrChange>
          </w:rPr>
          <w:delText>worker</w:delText>
        </w:r>
      </w:del>
      <w:del w:id="149" w:author="aeshaw1" w:date="2015-06-27T21:27:00Z">
        <w:r w:rsidRPr="0010264B" w:rsidDel="005E716E">
          <w:rPr>
            <w:rFonts w:ascii="Times New Roman" w:eastAsia="Times New Roman" w:hAnsi="Times New Roman" w:cs="Times New Roman"/>
            <w:b/>
            <w:bCs/>
            <w:color w:val="000000"/>
            <w:sz w:val="27"/>
            <w:szCs w:val="27"/>
            <w:lang w:val="en-US" w:eastAsia="es-GT"/>
            <w:rPrChange w:id="150" w:author="aeshaw1" w:date="2015-06-27T21:39:00Z">
              <w:rPr>
                <w:rFonts w:ascii="Times New Roman" w:eastAsia="Times New Roman" w:hAnsi="Times New Roman" w:cs="Times New Roman"/>
                <w:b/>
                <w:bCs/>
                <w:color w:val="000000"/>
                <w:sz w:val="27"/>
                <w:szCs w:val="27"/>
                <w:lang w:eastAsia="es-GT"/>
              </w:rPr>
            </w:rPrChange>
          </w:rPr>
          <w:delText>.</w:delText>
        </w:r>
      </w:del>
    </w:p>
    <w:p w:rsidR="00D36D9C" w:rsidRDefault="0010264B" w:rsidP="005E716E">
      <w:pPr>
        <w:shd w:val="clear" w:color="auto" w:fill="FFFFFF"/>
        <w:spacing w:after="0" w:line="360" w:lineRule="atLeast"/>
        <w:jc w:val="both"/>
        <w:rPr>
          <w:ins w:id="151" w:author="aeshaw1" w:date="2015-06-27T22:13:00Z"/>
          <w:rFonts w:ascii="Times New Roman" w:eastAsia="Times New Roman" w:hAnsi="Times New Roman" w:cs="Times New Roman"/>
          <w:b/>
          <w:i/>
          <w:color w:val="000000"/>
          <w:sz w:val="23"/>
          <w:szCs w:val="23"/>
          <w:lang w:val="en-US" w:eastAsia="es-GT"/>
        </w:rPr>
      </w:pPr>
      <w:ins w:id="152" w:author="aeshaw1" w:date="2015-06-27T21:39:00Z">
        <w:r w:rsidRPr="00D36D9C">
          <w:rPr>
            <w:rFonts w:ascii="Times New Roman" w:eastAsia="Times New Roman" w:hAnsi="Times New Roman" w:cs="Times New Roman"/>
            <w:b/>
            <w:i/>
            <w:color w:val="000000"/>
            <w:sz w:val="23"/>
            <w:szCs w:val="23"/>
            <w:lang w:val="en-US" w:eastAsia="es-GT"/>
            <w:rPrChange w:id="153" w:author="aeshaw1" w:date="2015-06-27T22:13:00Z">
              <w:rPr>
                <w:rFonts w:ascii="Times New Roman" w:eastAsia="Times New Roman" w:hAnsi="Times New Roman" w:cs="Times New Roman"/>
                <w:color w:val="000000"/>
                <w:sz w:val="23"/>
                <w:szCs w:val="23"/>
                <w:lang w:val="en-US" w:eastAsia="es-GT"/>
              </w:rPr>
            </w:rPrChange>
          </w:rPr>
          <w:lastRenderedPageBreak/>
          <w:t>Graphics:</w:t>
        </w:r>
      </w:ins>
      <w:del w:id="154" w:author="aeshaw1" w:date="2015-06-27T21:39:00Z">
        <w:r w:rsidR="005E716E" w:rsidRPr="00D36D9C" w:rsidDel="0010264B">
          <w:rPr>
            <w:rFonts w:ascii="Times New Roman" w:eastAsia="Times New Roman" w:hAnsi="Times New Roman" w:cs="Times New Roman"/>
            <w:b/>
            <w:i/>
            <w:color w:val="000000"/>
            <w:sz w:val="23"/>
            <w:szCs w:val="23"/>
            <w:lang w:val="en-US" w:eastAsia="es-GT"/>
            <w:rPrChange w:id="155" w:author="aeshaw1" w:date="2015-06-27T22:13:00Z">
              <w:rPr>
                <w:rFonts w:ascii="Times New Roman" w:eastAsia="Times New Roman" w:hAnsi="Times New Roman" w:cs="Times New Roman"/>
                <w:color w:val="000000"/>
                <w:sz w:val="23"/>
                <w:szCs w:val="23"/>
                <w:lang w:val="en-US" w:eastAsia="es-GT"/>
              </w:rPr>
            </w:rPrChange>
          </w:rPr>
          <w:delText>Simulated insect outbreaks (above</w:delText>
        </w:r>
      </w:del>
      <w:ins w:id="156" w:author="aeshaw1" w:date="2015-06-27T21:39:00Z">
        <w:r w:rsidRPr="00D36D9C">
          <w:rPr>
            <w:rFonts w:ascii="Times New Roman" w:eastAsia="Times New Roman" w:hAnsi="Times New Roman" w:cs="Times New Roman"/>
            <w:b/>
            <w:i/>
            <w:color w:val="000000"/>
            <w:sz w:val="23"/>
            <w:szCs w:val="23"/>
            <w:lang w:val="en-US" w:eastAsia="es-GT"/>
            <w:rPrChange w:id="157" w:author="aeshaw1" w:date="2015-06-27T22:13:00Z">
              <w:rPr>
                <w:rFonts w:ascii="Times New Roman" w:eastAsia="Times New Roman" w:hAnsi="Times New Roman" w:cs="Times New Roman"/>
                <w:color w:val="000000"/>
                <w:sz w:val="23"/>
                <w:szCs w:val="23"/>
                <w:lang w:val="en-US" w:eastAsia="es-GT"/>
              </w:rPr>
            </w:rPrChange>
          </w:rPr>
          <w:t xml:space="preserve"> </w:t>
        </w:r>
      </w:ins>
      <w:del w:id="158" w:author="aeshaw1" w:date="2015-06-27T21:39:00Z">
        <w:r w:rsidR="005E716E" w:rsidRPr="00D36D9C" w:rsidDel="0010264B">
          <w:rPr>
            <w:rFonts w:ascii="Times New Roman" w:eastAsia="Times New Roman" w:hAnsi="Times New Roman" w:cs="Times New Roman"/>
            <w:b/>
            <w:i/>
            <w:color w:val="000000"/>
            <w:sz w:val="23"/>
            <w:szCs w:val="23"/>
            <w:lang w:val="en-US" w:eastAsia="es-GT"/>
            <w:rPrChange w:id="159" w:author="aeshaw1" w:date="2015-06-27T22:13:00Z">
              <w:rPr>
                <w:rFonts w:ascii="Times New Roman" w:eastAsia="Times New Roman" w:hAnsi="Times New Roman" w:cs="Times New Roman"/>
                <w:color w:val="000000"/>
                <w:sz w:val="23"/>
                <w:szCs w:val="23"/>
                <w:lang w:val="en-US" w:eastAsia="es-GT"/>
              </w:rPr>
            </w:rPrChange>
          </w:rPr>
          <w:delText xml:space="preserve">: </w:delText>
        </w:r>
      </w:del>
      <w:ins w:id="160" w:author="aeshaw1" w:date="2015-06-27T21:35:00Z">
        <w:r w:rsidRPr="00D36D9C">
          <w:rPr>
            <w:rFonts w:ascii="Times New Roman" w:eastAsia="Times New Roman" w:hAnsi="Times New Roman" w:cs="Times New Roman"/>
            <w:b/>
            <w:i/>
            <w:color w:val="000000"/>
            <w:sz w:val="23"/>
            <w:szCs w:val="23"/>
            <w:lang w:val="en-US" w:eastAsia="es-GT"/>
            <w:rPrChange w:id="161" w:author="aeshaw1" w:date="2015-06-27T22:13:00Z">
              <w:rPr>
                <w:rFonts w:ascii="Times New Roman" w:eastAsia="Times New Roman" w:hAnsi="Times New Roman" w:cs="Times New Roman"/>
                <w:color w:val="000000"/>
                <w:sz w:val="23"/>
                <w:szCs w:val="23"/>
                <w:lang w:val="en-US" w:eastAsia="es-GT"/>
              </w:rPr>
            </w:rPrChange>
          </w:rPr>
          <w:t>geo</w:t>
        </w:r>
      </w:ins>
      <w:ins w:id="162" w:author="aeshaw1" w:date="2015-06-27T21:29:00Z">
        <w:r w:rsidR="005E716E" w:rsidRPr="00D36D9C">
          <w:rPr>
            <w:rFonts w:ascii="Times New Roman" w:eastAsia="Times New Roman" w:hAnsi="Times New Roman" w:cs="Times New Roman"/>
            <w:b/>
            <w:i/>
            <w:color w:val="000000"/>
            <w:sz w:val="23"/>
            <w:szCs w:val="23"/>
            <w:lang w:val="en-US" w:eastAsia="es-GT"/>
            <w:rPrChange w:id="163" w:author="aeshaw1" w:date="2015-06-27T22:13:00Z">
              <w:rPr>
                <w:rFonts w:ascii="Times New Roman" w:eastAsia="Times New Roman" w:hAnsi="Times New Roman" w:cs="Times New Roman"/>
                <w:color w:val="000000"/>
                <w:sz w:val="23"/>
                <w:szCs w:val="23"/>
                <w:lang w:val="en-US" w:eastAsia="es-GT"/>
              </w:rPr>
            </w:rPrChange>
          </w:rPr>
          <w:t xml:space="preserve">spatial </w:t>
        </w:r>
      </w:ins>
      <w:ins w:id="164" w:author="aeshaw1" w:date="2015-06-27T21:35:00Z">
        <w:r w:rsidRPr="00D36D9C">
          <w:rPr>
            <w:rFonts w:ascii="Times New Roman" w:eastAsia="Times New Roman" w:hAnsi="Times New Roman" w:cs="Times New Roman"/>
            <w:b/>
            <w:i/>
            <w:color w:val="000000"/>
            <w:sz w:val="23"/>
            <w:szCs w:val="23"/>
            <w:lang w:val="en-US" w:eastAsia="es-GT"/>
            <w:rPrChange w:id="165" w:author="aeshaw1" w:date="2015-06-27T22:13:00Z">
              <w:rPr>
                <w:rFonts w:ascii="Times New Roman" w:eastAsia="Times New Roman" w:hAnsi="Times New Roman" w:cs="Times New Roman"/>
                <w:color w:val="000000"/>
                <w:sz w:val="23"/>
                <w:szCs w:val="23"/>
                <w:lang w:val="en-US" w:eastAsia="es-GT"/>
              </w:rPr>
            </w:rPrChange>
          </w:rPr>
          <w:t>model</w:t>
        </w:r>
      </w:ins>
      <w:ins w:id="166" w:author="aeshaw1" w:date="2015-06-27T21:30:00Z">
        <w:r w:rsidRPr="00D36D9C">
          <w:rPr>
            <w:rFonts w:ascii="Times New Roman" w:eastAsia="Times New Roman" w:hAnsi="Times New Roman" w:cs="Times New Roman"/>
            <w:b/>
            <w:i/>
            <w:color w:val="000000"/>
            <w:sz w:val="23"/>
            <w:szCs w:val="23"/>
            <w:lang w:val="en-US" w:eastAsia="es-GT"/>
            <w:rPrChange w:id="167" w:author="aeshaw1" w:date="2015-06-27T22:13:00Z">
              <w:rPr>
                <w:rFonts w:ascii="Times New Roman" w:eastAsia="Times New Roman" w:hAnsi="Times New Roman" w:cs="Times New Roman"/>
                <w:color w:val="000000"/>
                <w:sz w:val="23"/>
                <w:szCs w:val="23"/>
                <w:lang w:val="en-US" w:eastAsia="es-GT"/>
              </w:rPr>
            </w:rPrChange>
          </w:rPr>
          <w:t xml:space="preserve"> of </w:t>
        </w:r>
      </w:ins>
      <w:ins w:id="168" w:author="aeshaw1" w:date="2015-06-27T21:31:00Z">
        <w:r w:rsidRPr="00D36D9C">
          <w:rPr>
            <w:rFonts w:ascii="Times New Roman" w:eastAsia="Times New Roman" w:hAnsi="Times New Roman" w:cs="Times New Roman"/>
            <w:b/>
            <w:i/>
            <w:color w:val="000000"/>
            <w:sz w:val="23"/>
            <w:szCs w:val="23"/>
            <w:lang w:val="en-US" w:eastAsia="es-GT"/>
            <w:rPrChange w:id="169" w:author="aeshaw1" w:date="2015-06-27T22:13:00Z">
              <w:rPr>
                <w:rFonts w:ascii="Times New Roman" w:eastAsia="Times New Roman" w:hAnsi="Times New Roman" w:cs="Times New Roman"/>
                <w:color w:val="000000"/>
                <w:sz w:val="23"/>
                <w:szCs w:val="23"/>
                <w:lang w:val="en-US" w:eastAsia="es-GT"/>
              </w:rPr>
            </w:rPrChange>
          </w:rPr>
          <w:t xml:space="preserve">gypsy moth </w:t>
        </w:r>
      </w:ins>
      <w:ins w:id="170" w:author="aeshaw1" w:date="2015-06-27T21:30:00Z">
        <w:r w:rsidRPr="00D36D9C">
          <w:rPr>
            <w:rFonts w:ascii="Times New Roman" w:eastAsia="Times New Roman" w:hAnsi="Times New Roman" w:cs="Times New Roman"/>
            <w:b/>
            <w:i/>
            <w:color w:val="000000"/>
            <w:sz w:val="23"/>
            <w:szCs w:val="23"/>
            <w:lang w:val="en-US" w:eastAsia="es-GT"/>
            <w:rPrChange w:id="171" w:author="aeshaw1" w:date="2015-06-27T22:13:00Z">
              <w:rPr>
                <w:rFonts w:ascii="Times New Roman" w:eastAsia="Times New Roman" w:hAnsi="Times New Roman" w:cs="Times New Roman"/>
                <w:color w:val="000000"/>
                <w:sz w:val="23"/>
                <w:szCs w:val="23"/>
                <w:lang w:val="en-US" w:eastAsia="es-GT"/>
              </w:rPr>
            </w:rPrChange>
          </w:rPr>
          <w:t>outbreak</w:t>
        </w:r>
      </w:ins>
      <w:ins w:id="172" w:author="aeshaw1" w:date="2015-06-27T21:31:00Z">
        <w:r w:rsidRPr="00D36D9C">
          <w:rPr>
            <w:rFonts w:ascii="Times New Roman" w:eastAsia="Times New Roman" w:hAnsi="Times New Roman" w:cs="Times New Roman"/>
            <w:b/>
            <w:i/>
            <w:color w:val="000000"/>
            <w:sz w:val="23"/>
            <w:szCs w:val="23"/>
            <w:lang w:val="en-US" w:eastAsia="es-GT"/>
            <w:rPrChange w:id="173" w:author="aeshaw1" w:date="2015-06-27T22:13:00Z">
              <w:rPr>
                <w:rFonts w:ascii="Times New Roman" w:eastAsia="Times New Roman" w:hAnsi="Times New Roman" w:cs="Times New Roman"/>
                <w:color w:val="000000"/>
                <w:sz w:val="23"/>
                <w:szCs w:val="23"/>
                <w:lang w:val="en-US" w:eastAsia="es-GT"/>
              </w:rPr>
            </w:rPrChange>
          </w:rPr>
          <w:t xml:space="preserve"> in</w:t>
        </w:r>
      </w:ins>
      <w:ins w:id="174" w:author="aeshaw1" w:date="2015-06-27T21:30:00Z">
        <w:r w:rsidRPr="00D36D9C">
          <w:rPr>
            <w:rFonts w:ascii="Times New Roman" w:eastAsia="Times New Roman" w:hAnsi="Times New Roman" w:cs="Times New Roman"/>
            <w:b/>
            <w:i/>
            <w:color w:val="000000"/>
            <w:sz w:val="23"/>
            <w:szCs w:val="23"/>
            <w:lang w:val="en-US" w:eastAsia="es-GT"/>
            <w:rPrChange w:id="175" w:author="aeshaw1" w:date="2015-06-27T22:13:00Z">
              <w:rPr>
                <w:rFonts w:ascii="Times New Roman" w:eastAsia="Times New Roman" w:hAnsi="Times New Roman" w:cs="Times New Roman"/>
                <w:color w:val="000000"/>
                <w:sz w:val="23"/>
                <w:szCs w:val="23"/>
                <w:lang w:val="en-US" w:eastAsia="es-GT"/>
              </w:rPr>
            </w:rPrChange>
          </w:rPr>
          <w:t xml:space="preserve"> </w:t>
        </w:r>
      </w:ins>
      <w:r w:rsidR="005E716E" w:rsidRPr="00D36D9C">
        <w:rPr>
          <w:rFonts w:ascii="Times New Roman" w:eastAsia="Times New Roman" w:hAnsi="Times New Roman" w:cs="Times New Roman"/>
          <w:b/>
          <w:i/>
          <w:color w:val="000000"/>
          <w:sz w:val="23"/>
          <w:szCs w:val="23"/>
          <w:lang w:val="en-US" w:eastAsia="es-GT"/>
          <w:rPrChange w:id="176" w:author="aeshaw1" w:date="2015-06-27T22:13:00Z">
            <w:rPr>
              <w:rFonts w:ascii="Times New Roman" w:eastAsia="Times New Roman" w:hAnsi="Times New Roman" w:cs="Times New Roman"/>
              <w:color w:val="000000"/>
              <w:sz w:val="23"/>
              <w:szCs w:val="23"/>
              <w:lang w:val="en-US" w:eastAsia="es-GT"/>
            </w:rPr>
          </w:rPrChange>
        </w:rPr>
        <w:t>Maryland</w:t>
      </w:r>
      <w:del w:id="177" w:author="aeshaw1" w:date="2015-06-27T21:40:00Z">
        <w:r w:rsidR="005E716E" w:rsidRPr="00D36D9C" w:rsidDel="0010264B">
          <w:rPr>
            <w:rFonts w:ascii="Times New Roman" w:eastAsia="Times New Roman" w:hAnsi="Times New Roman" w:cs="Times New Roman"/>
            <w:b/>
            <w:i/>
            <w:color w:val="000000"/>
            <w:sz w:val="23"/>
            <w:szCs w:val="23"/>
            <w:lang w:val="en-US" w:eastAsia="es-GT"/>
            <w:rPrChange w:id="178" w:author="aeshaw1" w:date="2015-06-27T22:13:00Z">
              <w:rPr>
                <w:rFonts w:ascii="Times New Roman" w:eastAsia="Times New Roman" w:hAnsi="Times New Roman" w:cs="Times New Roman"/>
                <w:color w:val="000000"/>
                <w:sz w:val="23"/>
                <w:szCs w:val="23"/>
                <w:lang w:val="en-US" w:eastAsia="es-GT"/>
              </w:rPr>
            </w:rPrChange>
          </w:rPr>
          <w:delText>, below:</w:delText>
        </w:r>
      </w:del>
      <w:ins w:id="179" w:author="aeshaw1" w:date="2015-06-27T21:40:00Z">
        <w:r w:rsidRPr="00D36D9C">
          <w:rPr>
            <w:rFonts w:ascii="Times New Roman" w:eastAsia="Times New Roman" w:hAnsi="Times New Roman" w:cs="Times New Roman"/>
            <w:b/>
            <w:i/>
            <w:color w:val="000000"/>
            <w:sz w:val="23"/>
            <w:szCs w:val="23"/>
            <w:lang w:val="en-US" w:eastAsia="es-GT"/>
            <w:rPrChange w:id="180" w:author="aeshaw1" w:date="2015-06-27T22:13:00Z">
              <w:rPr>
                <w:rFonts w:ascii="Times New Roman" w:eastAsia="Times New Roman" w:hAnsi="Times New Roman" w:cs="Times New Roman"/>
                <w:color w:val="000000"/>
                <w:sz w:val="23"/>
                <w:szCs w:val="23"/>
                <w:lang w:val="en-US" w:eastAsia="es-GT"/>
              </w:rPr>
            </w:rPrChange>
          </w:rPr>
          <w:t xml:space="preserve"> (above)</w:t>
        </w:r>
      </w:ins>
      <w:ins w:id="181" w:author="aeshaw1" w:date="2015-06-27T21:51:00Z">
        <w:r w:rsidR="009D6468" w:rsidRPr="00D36D9C">
          <w:rPr>
            <w:rFonts w:ascii="Times New Roman" w:eastAsia="Times New Roman" w:hAnsi="Times New Roman" w:cs="Times New Roman"/>
            <w:b/>
            <w:i/>
            <w:color w:val="000000"/>
            <w:sz w:val="23"/>
            <w:szCs w:val="23"/>
            <w:lang w:val="en-US" w:eastAsia="es-GT"/>
            <w:rPrChange w:id="182" w:author="aeshaw1" w:date="2015-06-27T22:13:00Z">
              <w:rPr>
                <w:rFonts w:ascii="Times New Roman" w:eastAsia="Times New Roman" w:hAnsi="Times New Roman" w:cs="Times New Roman"/>
                <w:color w:val="000000"/>
                <w:sz w:val="23"/>
                <w:szCs w:val="23"/>
                <w:lang w:val="en-US" w:eastAsia="es-GT"/>
              </w:rPr>
            </w:rPrChange>
          </w:rPr>
          <w:t>;</w:t>
        </w:r>
      </w:ins>
      <w:r w:rsidR="005E716E" w:rsidRPr="00D36D9C">
        <w:rPr>
          <w:rFonts w:ascii="Times New Roman" w:eastAsia="Times New Roman" w:hAnsi="Times New Roman" w:cs="Times New Roman"/>
          <w:b/>
          <w:i/>
          <w:color w:val="000000"/>
          <w:sz w:val="23"/>
          <w:szCs w:val="23"/>
          <w:lang w:val="en-US" w:eastAsia="es-GT"/>
          <w:rPrChange w:id="183" w:author="aeshaw1" w:date="2015-06-27T22:13:00Z">
            <w:rPr>
              <w:rFonts w:ascii="Times New Roman" w:eastAsia="Times New Roman" w:hAnsi="Times New Roman" w:cs="Times New Roman"/>
              <w:color w:val="000000"/>
              <w:sz w:val="23"/>
              <w:szCs w:val="23"/>
              <w:lang w:val="en-US" w:eastAsia="es-GT"/>
            </w:rPr>
          </w:rPrChange>
        </w:rPr>
        <w:t xml:space="preserve"> </w:t>
      </w:r>
    </w:p>
    <w:p w:rsidR="005E716E" w:rsidRPr="00D36D9C" w:rsidRDefault="009D6468" w:rsidP="005E716E">
      <w:pPr>
        <w:shd w:val="clear" w:color="auto" w:fill="FFFFFF"/>
        <w:spacing w:after="0" w:line="360" w:lineRule="atLeast"/>
        <w:jc w:val="both"/>
        <w:rPr>
          <w:rFonts w:ascii="Times New Roman" w:eastAsia="Times New Roman" w:hAnsi="Times New Roman" w:cs="Times New Roman"/>
          <w:b/>
          <w:i/>
          <w:color w:val="000000"/>
          <w:sz w:val="23"/>
          <w:szCs w:val="23"/>
          <w:lang w:val="en-US" w:eastAsia="es-GT"/>
          <w:rPrChange w:id="184" w:author="aeshaw1" w:date="2015-06-27T22:13:00Z">
            <w:rPr>
              <w:rFonts w:ascii="Times New Roman" w:eastAsia="Times New Roman" w:hAnsi="Times New Roman" w:cs="Times New Roman"/>
              <w:color w:val="000000"/>
              <w:sz w:val="23"/>
              <w:szCs w:val="23"/>
              <w:lang w:val="en-US" w:eastAsia="es-GT"/>
            </w:rPr>
          </w:rPrChange>
        </w:rPr>
      </w:pPr>
      <w:proofErr w:type="gramStart"/>
      <w:ins w:id="185" w:author="aeshaw1" w:date="2015-06-27T21:58:00Z">
        <w:r w:rsidRPr="00D36D9C">
          <w:rPr>
            <w:rFonts w:ascii="Times New Roman" w:eastAsia="Times New Roman" w:hAnsi="Times New Roman" w:cs="Times New Roman"/>
            <w:b/>
            <w:i/>
            <w:color w:val="000000"/>
            <w:sz w:val="23"/>
            <w:szCs w:val="23"/>
            <w:lang w:val="en-US" w:eastAsia="es-GT"/>
            <w:rPrChange w:id="186" w:author="aeshaw1" w:date="2015-06-27T22:13:00Z">
              <w:rPr>
                <w:rFonts w:ascii="Times New Roman" w:eastAsia="Times New Roman" w:hAnsi="Times New Roman" w:cs="Times New Roman"/>
                <w:color w:val="000000"/>
                <w:sz w:val="23"/>
                <w:szCs w:val="23"/>
                <w:lang w:val="en-US" w:eastAsia="es-GT"/>
              </w:rPr>
            </w:rPrChange>
          </w:rPr>
          <w:t>simulation</w:t>
        </w:r>
        <w:proofErr w:type="gramEnd"/>
        <w:r w:rsidRPr="00D36D9C">
          <w:rPr>
            <w:rFonts w:ascii="Times New Roman" w:eastAsia="Times New Roman" w:hAnsi="Times New Roman" w:cs="Times New Roman"/>
            <w:b/>
            <w:i/>
            <w:color w:val="000000"/>
            <w:sz w:val="23"/>
            <w:szCs w:val="23"/>
            <w:lang w:val="en-US" w:eastAsia="es-GT"/>
            <w:rPrChange w:id="187" w:author="aeshaw1" w:date="2015-06-27T22:13:00Z">
              <w:rPr>
                <w:rFonts w:ascii="Times New Roman" w:eastAsia="Times New Roman" w:hAnsi="Times New Roman" w:cs="Times New Roman"/>
                <w:color w:val="000000"/>
                <w:sz w:val="23"/>
                <w:szCs w:val="23"/>
                <w:lang w:val="en-US" w:eastAsia="es-GT"/>
              </w:rPr>
            </w:rPrChange>
          </w:rPr>
          <w:t xml:space="preserve"> of </w:t>
        </w:r>
      </w:ins>
      <w:ins w:id="188" w:author="aeshaw1" w:date="2015-06-27T21:31:00Z">
        <w:r w:rsidR="0010264B" w:rsidRPr="00D36D9C">
          <w:rPr>
            <w:rFonts w:ascii="Times New Roman" w:eastAsia="Times New Roman" w:hAnsi="Times New Roman" w:cs="Times New Roman"/>
            <w:b/>
            <w:i/>
            <w:color w:val="000000"/>
            <w:sz w:val="23"/>
            <w:szCs w:val="23"/>
            <w:lang w:val="en-US" w:eastAsia="es-GT"/>
            <w:rPrChange w:id="189" w:author="aeshaw1" w:date="2015-06-27T22:13:00Z">
              <w:rPr>
                <w:rFonts w:ascii="Times New Roman" w:eastAsia="Times New Roman" w:hAnsi="Times New Roman" w:cs="Times New Roman"/>
                <w:color w:val="000000"/>
                <w:sz w:val="23"/>
                <w:szCs w:val="23"/>
                <w:lang w:val="en-US" w:eastAsia="es-GT"/>
              </w:rPr>
            </w:rPrChange>
          </w:rPr>
          <w:t xml:space="preserve">forest tent caterpillar population </w:t>
        </w:r>
      </w:ins>
      <w:ins w:id="190" w:author="aeshaw1" w:date="2015-06-27T21:36:00Z">
        <w:r w:rsidR="0010264B" w:rsidRPr="00D36D9C">
          <w:rPr>
            <w:rFonts w:ascii="Times New Roman" w:eastAsia="Times New Roman" w:hAnsi="Times New Roman" w:cs="Times New Roman"/>
            <w:b/>
            <w:i/>
            <w:color w:val="000000"/>
            <w:sz w:val="23"/>
            <w:szCs w:val="23"/>
            <w:lang w:val="en-US" w:eastAsia="es-GT"/>
            <w:rPrChange w:id="191" w:author="aeshaw1" w:date="2015-06-27T22:13:00Z">
              <w:rPr>
                <w:rFonts w:ascii="Times New Roman" w:eastAsia="Times New Roman" w:hAnsi="Times New Roman" w:cs="Times New Roman"/>
                <w:color w:val="000000"/>
                <w:sz w:val="23"/>
                <w:szCs w:val="23"/>
                <w:lang w:val="en-US" w:eastAsia="es-GT"/>
              </w:rPr>
            </w:rPrChange>
          </w:rPr>
          <w:t xml:space="preserve">dynamics </w:t>
        </w:r>
      </w:ins>
      <w:ins w:id="192" w:author="aeshaw1" w:date="2015-06-27T21:31:00Z">
        <w:r w:rsidR="0010264B" w:rsidRPr="00D36D9C">
          <w:rPr>
            <w:rFonts w:ascii="Times New Roman" w:eastAsia="Times New Roman" w:hAnsi="Times New Roman" w:cs="Times New Roman"/>
            <w:b/>
            <w:i/>
            <w:color w:val="000000"/>
            <w:sz w:val="23"/>
            <w:szCs w:val="23"/>
            <w:lang w:val="en-US" w:eastAsia="es-GT"/>
            <w:rPrChange w:id="193" w:author="aeshaw1" w:date="2015-06-27T22:13:00Z">
              <w:rPr>
                <w:rFonts w:ascii="Times New Roman" w:eastAsia="Times New Roman" w:hAnsi="Times New Roman" w:cs="Times New Roman"/>
                <w:color w:val="000000"/>
                <w:sz w:val="23"/>
                <w:szCs w:val="23"/>
                <w:lang w:val="en-US" w:eastAsia="es-GT"/>
              </w:rPr>
            </w:rPrChange>
          </w:rPr>
          <w:t>in</w:t>
        </w:r>
      </w:ins>
      <w:ins w:id="194" w:author="aeshaw1" w:date="2015-06-27T21:32:00Z">
        <w:r w:rsidR="0010264B" w:rsidRPr="00D36D9C">
          <w:rPr>
            <w:rFonts w:ascii="Times New Roman" w:eastAsia="Times New Roman" w:hAnsi="Times New Roman" w:cs="Times New Roman"/>
            <w:b/>
            <w:i/>
            <w:color w:val="000000"/>
            <w:sz w:val="23"/>
            <w:szCs w:val="23"/>
            <w:lang w:val="en-US" w:eastAsia="es-GT"/>
            <w:rPrChange w:id="195" w:author="aeshaw1" w:date="2015-06-27T22:13:00Z">
              <w:rPr>
                <w:rFonts w:ascii="Times New Roman" w:eastAsia="Times New Roman" w:hAnsi="Times New Roman" w:cs="Times New Roman"/>
                <w:color w:val="000000"/>
                <w:sz w:val="23"/>
                <w:szCs w:val="23"/>
                <w:lang w:val="en-US" w:eastAsia="es-GT"/>
              </w:rPr>
            </w:rPrChange>
          </w:rPr>
          <w:t xml:space="preserve"> n</w:t>
        </w:r>
      </w:ins>
      <w:del w:id="196" w:author="aeshaw1" w:date="2015-06-27T21:32:00Z">
        <w:r w:rsidR="005E716E" w:rsidRPr="00D36D9C" w:rsidDel="0010264B">
          <w:rPr>
            <w:rFonts w:ascii="Times New Roman" w:eastAsia="Times New Roman" w:hAnsi="Times New Roman" w:cs="Times New Roman"/>
            <w:b/>
            <w:i/>
            <w:color w:val="000000"/>
            <w:sz w:val="23"/>
            <w:szCs w:val="23"/>
            <w:lang w:val="en-US" w:eastAsia="es-GT"/>
            <w:rPrChange w:id="197" w:author="aeshaw1" w:date="2015-06-27T22:13:00Z">
              <w:rPr>
                <w:rFonts w:ascii="Times New Roman" w:eastAsia="Times New Roman" w:hAnsi="Times New Roman" w:cs="Times New Roman"/>
                <w:color w:val="000000"/>
                <w:sz w:val="23"/>
                <w:szCs w:val="23"/>
                <w:lang w:val="en-US" w:eastAsia="es-GT"/>
              </w:rPr>
            </w:rPrChange>
          </w:rPr>
          <w:delText>N</w:delText>
        </w:r>
      </w:del>
      <w:r w:rsidR="005E716E" w:rsidRPr="00D36D9C">
        <w:rPr>
          <w:rFonts w:ascii="Times New Roman" w:eastAsia="Times New Roman" w:hAnsi="Times New Roman" w:cs="Times New Roman"/>
          <w:b/>
          <w:i/>
          <w:color w:val="000000"/>
          <w:sz w:val="23"/>
          <w:szCs w:val="23"/>
          <w:lang w:val="en-US" w:eastAsia="es-GT"/>
          <w:rPrChange w:id="198" w:author="aeshaw1" w:date="2015-06-27T22:13:00Z">
            <w:rPr>
              <w:rFonts w:ascii="Times New Roman" w:eastAsia="Times New Roman" w:hAnsi="Times New Roman" w:cs="Times New Roman"/>
              <w:color w:val="000000"/>
              <w:sz w:val="23"/>
              <w:szCs w:val="23"/>
              <w:lang w:val="en-US" w:eastAsia="es-GT"/>
            </w:rPr>
          </w:rPrChange>
        </w:rPr>
        <w:t>orthern Minnesota</w:t>
      </w:r>
      <w:ins w:id="199" w:author="aeshaw1" w:date="2015-06-27T21:40:00Z">
        <w:r w:rsidR="0010264B" w:rsidRPr="00D36D9C">
          <w:rPr>
            <w:rFonts w:ascii="Times New Roman" w:eastAsia="Times New Roman" w:hAnsi="Times New Roman" w:cs="Times New Roman"/>
            <w:b/>
            <w:i/>
            <w:color w:val="000000"/>
            <w:sz w:val="23"/>
            <w:szCs w:val="23"/>
            <w:lang w:val="en-US" w:eastAsia="es-GT"/>
            <w:rPrChange w:id="200" w:author="aeshaw1" w:date="2015-06-27T22:13:00Z">
              <w:rPr>
                <w:rFonts w:ascii="Times New Roman" w:eastAsia="Times New Roman" w:hAnsi="Times New Roman" w:cs="Times New Roman"/>
                <w:color w:val="000000"/>
                <w:sz w:val="23"/>
                <w:szCs w:val="23"/>
                <w:lang w:val="en-US" w:eastAsia="es-GT"/>
              </w:rPr>
            </w:rPrChange>
          </w:rPr>
          <w:t xml:space="preserve"> (below</w:t>
        </w:r>
      </w:ins>
      <w:r w:rsidR="005E716E" w:rsidRPr="00D36D9C">
        <w:rPr>
          <w:rFonts w:ascii="Times New Roman" w:eastAsia="Times New Roman" w:hAnsi="Times New Roman" w:cs="Times New Roman"/>
          <w:b/>
          <w:i/>
          <w:color w:val="000000"/>
          <w:sz w:val="23"/>
          <w:szCs w:val="23"/>
          <w:lang w:val="en-US" w:eastAsia="es-GT"/>
          <w:rPrChange w:id="201" w:author="aeshaw1" w:date="2015-06-27T22:13:00Z">
            <w:rPr>
              <w:rFonts w:ascii="Times New Roman" w:eastAsia="Times New Roman" w:hAnsi="Times New Roman" w:cs="Times New Roman"/>
              <w:color w:val="000000"/>
              <w:sz w:val="23"/>
              <w:szCs w:val="23"/>
              <w:lang w:val="en-US" w:eastAsia="es-GT"/>
            </w:rPr>
          </w:rPrChange>
        </w:rPr>
        <w:t>)</w:t>
      </w:r>
    </w:p>
    <w:p w:rsidR="00F37097" w:rsidRDefault="00541BB3">
      <w:pPr>
        <w:rPr>
          <w:lang w:val="en-US"/>
        </w:rPr>
      </w:pPr>
    </w:p>
    <w:p w:rsidR="00AE29F6" w:rsidRPr="00AE29F6" w:rsidRDefault="00AE29F6" w:rsidP="00AE29F6">
      <w:pPr>
        <w:pStyle w:val="Heading2"/>
        <w:spacing w:after="120" w:line="338" w:lineRule="atLeast"/>
        <w:jc w:val="center"/>
        <w:rPr>
          <w:color w:val="000000"/>
          <w:lang w:val="en-US"/>
        </w:rPr>
      </w:pPr>
      <w:commentRangeStart w:id="202"/>
      <w:r w:rsidRPr="00AE29F6">
        <w:rPr>
          <w:color w:val="000000"/>
          <w:lang w:val="en-US"/>
        </w:rPr>
        <w:t xml:space="preserve">Software </w:t>
      </w:r>
      <w:ins w:id="203" w:author="aeshaw1" w:date="2015-06-28T15:00:00Z">
        <w:r w:rsidR="009D4C98">
          <w:rPr>
            <w:color w:val="000000"/>
            <w:lang w:val="en-US"/>
          </w:rPr>
          <w:t>and Programming Languages</w:t>
        </w:r>
      </w:ins>
      <w:del w:id="204" w:author="aeshaw1" w:date="2015-06-28T09:46:00Z">
        <w:r w:rsidRPr="00AE29F6" w:rsidDel="008E3894">
          <w:rPr>
            <w:color w:val="000000"/>
            <w:lang w:val="en-US"/>
          </w:rPr>
          <w:delText>skills</w:delText>
        </w:r>
      </w:del>
      <w:commentRangeEnd w:id="202"/>
      <w:r w:rsidR="009D4C98">
        <w:rPr>
          <w:rStyle w:val="CommentReference"/>
          <w:rFonts w:asciiTheme="minorHAnsi" w:eastAsiaTheme="minorHAnsi" w:hAnsiTheme="minorHAnsi" w:cstheme="minorBidi"/>
          <w:b w:val="0"/>
          <w:bCs w:val="0"/>
          <w:color w:val="auto"/>
        </w:rPr>
        <w:commentReference w:id="202"/>
      </w:r>
    </w:p>
    <w:p w:rsidR="00B623D2" w:rsidRPr="00B623D2" w:rsidRDefault="00B623D2" w:rsidP="00AE29F6">
      <w:pPr>
        <w:pStyle w:val="NormalWeb"/>
        <w:spacing w:before="0" w:beforeAutospacing="0" w:after="120" w:afterAutospacing="0" w:line="360" w:lineRule="atLeast"/>
        <w:jc w:val="both"/>
        <w:rPr>
          <w:ins w:id="205" w:author="aeshaw1" w:date="2015-06-28T10:10:00Z"/>
          <w:color w:val="000000"/>
          <w:sz w:val="23"/>
          <w:szCs w:val="23"/>
          <w:lang w:val="en-US"/>
        </w:rPr>
      </w:pPr>
      <w:commentRangeStart w:id="206"/>
      <w:ins w:id="207" w:author="aeshaw1" w:date="2015-06-28T10:10:00Z">
        <w:r>
          <w:rPr>
            <w:noProof/>
          </w:rPr>
          <w:drawing>
            <wp:anchor distT="0" distB="0" distL="0" distR="0" simplePos="0" relativeHeight="251658240" behindDoc="0" locked="0" layoutInCell="1" allowOverlap="0" wp14:anchorId="371ADC20" wp14:editId="1C7B8720">
              <wp:simplePos x="0" y="0"/>
              <wp:positionH relativeFrom="column">
                <wp:align>left</wp:align>
              </wp:positionH>
              <wp:positionV relativeFrom="line">
                <wp:posOffset>0</wp:posOffset>
              </wp:positionV>
              <wp:extent cx="771525" cy="581025"/>
              <wp:effectExtent l="0" t="0" r="9525" b="9525"/>
              <wp:wrapSquare wrapText="bothSides"/>
              <wp:docPr id="20" name="Picture 20" descr="http://localhost:57770/images/ProgramIcon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ocalhost:57770/images/ProgramIcons/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581025"/>
                      </a:xfrm>
                      <a:prstGeom prst="rect">
                        <a:avLst/>
                      </a:prstGeom>
                      <a:noFill/>
                      <a:ln>
                        <a:noFill/>
                      </a:ln>
                    </pic:spPr>
                  </pic:pic>
                </a:graphicData>
              </a:graphic>
              <wp14:sizeRelH relativeFrom="page">
                <wp14:pctWidth>0</wp14:pctWidth>
              </wp14:sizeRelH>
              <wp14:sizeRelV relativeFrom="page">
                <wp14:pctHeight>0</wp14:pctHeight>
              </wp14:sizeRelV>
            </wp:anchor>
          </w:drawing>
        </w:r>
      </w:ins>
      <w:commentRangeEnd w:id="206"/>
      <w:ins w:id="208" w:author="aeshaw1" w:date="2015-06-28T10:12:00Z">
        <w:r w:rsidR="00A110C3">
          <w:rPr>
            <w:rStyle w:val="CommentReference"/>
            <w:rFonts w:asciiTheme="minorHAnsi" w:eastAsiaTheme="minorHAnsi" w:hAnsiTheme="minorHAnsi" w:cstheme="minorBidi"/>
            <w:lang w:eastAsia="en-US"/>
          </w:rPr>
          <w:commentReference w:id="206"/>
        </w:r>
      </w:ins>
      <w:ins w:id="209" w:author="aeshaw1" w:date="2015-06-28T10:10:00Z">
        <w:r w:rsidRPr="00B623D2">
          <w:rPr>
            <w:color w:val="000000"/>
            <w:sz w:val="23"/>
            <w:szCs w:val="23"/>
            <w:shd w:val="clear" w:color="auto" w:fill="FFFFFF"/>
            <w:lang w:val="en-US"/>
            <w:rPrChange w:id="210" w:author="aeshaw1" w:date="2015-06-28T10:10:00Z">
              <w:rPr>
                <w:color w:val="000000"/>
                <w:sz w:val="23"/>
                <w:szCs w:val="23"/>
                <w:shd w:val="clear" w:color="auto" w:fill="FFFFFF"/>
              </w:rPr>
            </w:rPrChange>
          </w:rPr>
          <w:t xml:space="preserve">Managing large amounts of data and </w:t>
        </w:r>
      </w:ins>
      <w:ins w:id="211" w:author="aeshaw1" w:date="2015-06-28T10:13:00Z">
        <w:r w:rsidR="00A110C3">
          <w:rPr>
            <w:color w:val="000000"/>
            <w:sz w:val="23"/>
            <w:szCs w:val="23"/>
            <w:shd w:val="clear" w:color="auto" w:fill="FFFFFF"/>
            <w:lang w:val="en-US"/>
          </w:rPr>
          <w:t xml:space="preserve">without </w:t>
        </w:r>
      </w:ins>
      <w:ins w:id="212" w:author="aeshaw1" w:date="2015-06-28T14:38:00Z">
        <w:r w:rsidR="00F62E07">
          <w:rPr>
            <w:color w:val="000000"/>
            <w:sz w:val="23"/>
            <w:szCs w:val="23"/>
            <w:shd w:val="clear" w:color="auto" w:fill="FFFFFF"/>
            <w:lang w:val="en-US"/>
          </w:rPr>
          <w:t>processing</w:t>
        </w:r>
      </w:ins>
      <w:ins w:id="213" w:author="aeshaw1" w:date="2015-06-28T10:10:00Z">
        <w:r w:rsidRPr="00B623D2">
          <w:rPr>
            <w:color w:val="000000"/>
            <w:sz w:val="23"/>
            <w:szCs w:val="23"/>
            <w:shd w:val="clear" w:color="auto" w:fill="FFFFFF"/>
            <w:lang w:val="en-US"/>
            <w:rPrChange w:id="214" w:author="aeshaw1" w:date="2015-06-28T10:10:00Z">
              <w:rPr>
                <w:color w:val="000000"/>
                <w:sz w:val="23"/>
                <w:szCs w:val="23"/>
                <w:shd w:val="clear" w:color="auto" w:fill="FFFFFF"/>
              </w:rPr>
            </w:rPrChange>
          </w:rPr>
          <w:t xml:space="preserve"> bottlenecks has been an important element of my work. Typically the simulation</w:t>
        </w:r>
        <w:r w:rsidR="00A110C3">
          <w:rPr>
            <w:color w:val="000000"/>
            <w:sz w:val="23"/>
            <w:szCs w:val="23"/>
            <w:shd w:val="clear" w:color="auto" w:fill="FFFFFF"/>
            <w:lang w:val="en-US"/>
          </w:rPr>
          <w:t xml:space="preserve"> </w:t>
        </w:r>
        <w:r w:rsidR="00A110C3" w:rsidRPr="00A110C3">
          <w:rPr>
            <w:color w:val="000000"/>
            <w:sz w:val="23"/>
            <w:szCs w:val="23"/>
            <w:shd w:val="clear" w:color="auto" w:fill="FFFFFF"/>
            <w:lang w:val="en-US"/>
          </w:rPr>
          <w:t>models I use</w:t>
        </w:r>
        <w:r w:rsidRPr="00B623D2">
          <w:rPr>
            <w:color w:val="000000"/>
            <w:sz w:val="23"/>
            <w:szCs w:val="23"/>
            <w:shd w:val="clear" w:color="auto" w:fill="FFFFFF"/>
            <w:lang w:val="en-US"/>
            <w:rPrChange w:id="215" w:author="aeshaw1" w:date="2015-06-28T10:10:00Z">
              <w:rPr>
                <w:color w:val="000000"/>
                <w:sz w:val="23"/>
                <w:szCs w:val="23"/>
                <w:shd w:val="clear" w:color="auto" w:fill="FFFFFF"/>
              </w:rPr>
            </w:rPrChange>
          </w:rPr>
          <w:t xml:space="preserve"> are two dimensional (i.e. they read and write maps). Calculating simulation outputs for each of the pixels, often implementing multiple processes per pixel, easily becomes a very time consuming operation</w:t>
        </w:r>
      </w:ins>
      <w:ins w:id="216" w:author="aeshaw1" w:date="2015-06-28T10:11:00Z">
        <w:r w:rsidR="00A110C3">
          <w:rPr>
            <w:color w:val="000000"/>
            <w:sz w:val="23"/>
            <w:szCs w:val="23"/>
            <w:shd w:val="clear" w:color="auto" w:fill="FFFFFF"/>
            <w:lang w:val="en-US"/>
          </w:rPr>
          <w:t>, so I have</w:t>
        </w:r>
      </w:ins>
      <w:ins w:id="217" w:author="aeshaw1" w:date="2015-06-28T10:10:00Z">
        <w:r w:rsidRPr="00B623D2">
          <w:rPr>
            <w:color w:val="000000"/>
            <w:sz w:val="23"/>
            <w:szCs w:val="23"/>
            <w:shd w:val="clear" w:color="auto" w:fill="FFFFFF"/>
            <w:lang w:val="en-US"/>
            <w:rPrChange w:id="218" w:author="aeshaw1" w:date="2015-06-28T10:10:00Z">
              <w:rPr>
                <w:color w:val="000000"/>
                <w:sz w:val="23"/>
                <w:szCs w:val="23"/>
                <w:shd w:val="clear" w:color="auto" w:fill="FFFFFF"/>
              </w:rPr>
            </w:rPrChange>
          </w:rPr>
          <w:t xml:space="preserve"> developed a number of </w:t>
        </w:r>
        <w:commentRangeStart w:id="219"/>
        <w:r w:rsidRPr="00B623D2">
          <w:rPr>
            <w:color w:val="000000"/>
            <w:sz w:val="23"/>
            <w:szCs w:val="23"/>
            <w:shd w:val="clear" w:color="auto" w:fill="FFFFFF"/>
            <w:lang w:val="en-US"/>
            <w:rPrChange w:id="220" w:author="aeshaw1" w:date="2015-06-28T10:10:00Z">
              <w:rPr>
                <w:color w:val="000000"/>
                <w:sz w:val="23"/>
                <w:szCs w:val="23"/>
                <w:shd w:val="clear" w:color="auto" w:fill="FFFFFF"/>
              </w:rPr>
            </w:rPrChange>
          </w:rPr>
          <w:t>techniques</w:t>
        </w:r>
      </w:ins>
      <w:commentRangeEnd w:id="219"/>
      <w:ins w:id="221" w:author="aeshaw1" w:date="2015-06-28T10:11:00Z">
        <w:r w:rsidR="00A110C3">
          <w:rPr>
            <w:rStyle w:val="CommentReference"/>
            <w:rFonts w:asciiTheme="minorHAnsi" w:eastAsiaTheme="minorHAnsi" w:hAnsiTheme="minorHAnsi" w:cstheme="minorBidi"/>
            <w:lang w:eastAsia="en-US"/>
          </w:rPr>
          <w:commentReference w:id="219"/>
        </w:r>
      </w:ins>
      <w:ins w:id="222" w:author="aeshaw1" w:date="2015-06-28T10:10:00Z">
        <w:r w:rsidRPr="00B623D2">
          <w:rPr>
            <w:color w:val="000000"/>
            <w:sz w:val="23"/>
            <w:szCs w:val="23"/>
            <w:shd w:val="clear" w:color="auto" w:fill="FFFFFF"/>
            <w:lang w:val="en-US"/>
            <w:rPrChange w:id="223" w:author="aeshaw1" w:date="2015-06-28T10:10:00Z">
              <w:rPr>
                <w:color w:val="000000"/>
                <w:sz w:val="23"/>
                <w:szCs w:val="23"/>
                <w:shd w:val="clear" w:color="auto" w:fill="FFFFFF"/>
              </w:rPr>
            </w:rPrChange>
          </w:rPr>
          <w:t xml:space="preserve"> to optimize my code.</w:t>
        </w:r>
        <w:r w:rsidRPr="00B623D2">
          <w:rPr>
            <w:rStyle w:val="apple-converted-space"/>
            <w:color w:val="000000"/>
            <w:sz w:val="23"/>
            <w:szCs w:val="23"/>
            <w:shd w:val="clear" w:color="auto" w:fill="FFFFFF"/>
            <w:lang w:val="en-US"/>
            <w:rPrChange w:id="224" w:author="aeshaw1" w:date="2015-06-28T10:10:00Z">
              <w:rPr>
                <w:rStyle w:val="apple-converted-space"/>
                <w:color w:val="000000"/>
                <w:sz w:val="23"/>
                <w:szCs w:val="23"/>
                <w:shd w:val="clear" w:color="auto" w:fill="FFFFFF"/>
              </w:rPr>
            </w:rPrChange>
          </w:rPr>
          <w:t> </w:t>
        </w:r>
      </w:ins>
    </w:p>
    <w:p w:rsidR="00AE29F6" w:rsidRPr="00AE29F6" w:rsidRDefault="00AE29F6" w:rsidP="00AE29F6">
      <w:pPr>
        <w:pStyle w:val="NormalWeb"/>
        <w:spacing w:before="0" w:beforeAutospacing="0" w:after="120" w:afterAutospacing="0" w:line="360" w:lineRule="atLeast"/>
        <w:jc w:val="both"/>
        <w:rPr>
          <w:color w:val="000000"/>
          <w:sz w:val="23"/>
          <w:szCs w:val="23"/>
          <w:lang w:val="en-US"/>
        </w:rPr>
      </w:pPr>
      <w:r w:rsidRPr="00AE29F6">
        <w:rPr>
          <w:color w:val="000000"/>
          <w:sz w:val="23"/>
          <w:szCs w:val="23"/>
          <w:lang w:val="en-US"/>
        </w:rPr>
        <w:t xml:space="preserve">More than 8 years of experience. I am </w:t>
      </w:r>
      <w:del w:id="225" w:author="aeshaw1" w:date="2015-06-28T15:26:00Z">
        <w:r w:rsidRPr="00AE29F6" w:rsidDel="00C679C2">
          <w:rPr>
            <w:color w:val="000000"/>
            <w:sz w:val="23"/>
            <w:szCs w:val="23"/>
            <w:lang w:val="en-US"/>
          </w:rPr>
          <w:delText xml:space="preserve">currently </w:delText>
        </w:r>
      </w:del>
      <w:r w:rsidRPr="00AE29F6">
        <w:rPr>
          <w:color w:val="000000"/>
          <w:sz w:val="23"/>
          <w:szCs w:val="23"/>
          <w:lang w:val="en-US"/>
        </w:rPr>
        <w:t xml:space="preserve">still </w:t>
      </w:r>
      <w:ins w:id="226" w:author="aeshaw1" w:date="2015-06-28T16:03:00Z">
        <w:r w:rsidR="006B3477">
          <w:rPr>
            <w:color w:val="000000"/>
            <w:sz w:val="23"/>
            <w:szCs w:val="23"/>
            <w:lang w:val="en-US"/>
          </w:rPr>
          <w:t xml:space="preserve">primarily </w:t>
        </w:r>
      </w:ins>
      <w:r w:rsidRPr="00AE29F6">
        <w:rPr>
          <w:color w:val="000000"/>
          <w:sz w:val="23"/>
          <w:szCs w:val="23"/>
          <w:lang w:val="en-US"/>
        </w:rPr>
        <w:t>using V</w:t>
      </w:r>
      <w:ins w:id="227" w:author="aeshaw1" w:date="2015-06-28T15:27:00Z">
        <w:r w:rsidR="00C679C2">
          <w:rPr>
            <w:color w:val="000000"/>
            <w:sz w:val="23"/>
            <w:szCs w:val="23"/>
            <w:lang w:val="en-US"/>
          </w:rPr>
          <w:t xml:space="preserve">isual </w:t>
        </w:r>
      </w:ins>
      <w:r w:rsidRPr="00AE29F6">
        <w:rPr>
          <w:color w:val="000000"/>
          <w:sz w:val="23"/>
          <w:szCs w:val="23"/>
          <w:lang w:val="en-US"/>
        </w:rPr>
        <w:t>S</w:t>
      </w:r>
      <w:ins w:id="228" w:author="aeshaw1" w:date="2015-06-28T15:27:00Z">
        <w:r w:rsidR="00C679C2">
          <w:rPr>
            <w:color w:val="000000"/>
            <w:sz w:val="23"/>
            <w:szCs w:val="23"/>
            <w:lang w:val="en-US"/>
          </w:rPr>
          <w:t xml:space="preserve">tudio </w:t>
        </w:r>
      </w:ins>
      <w:r w:rsidRPr="00AE29F6">
        <w:rPr>
          <w:color w:val="000000"/>
          <w:sz w:val="23"/>
          <w:szCs w:val="23"/>
          <w:lang w:val="en-US"/>
        </w:rPr>
        <w:t xml:space="preserve">2010 because of budgetary </w:t>
      </w:r>
      <w:del w:id="229" w:author="aeshaw1" w:date="2015-06-28T15:31:00Z">
        <w:r w:rsidRPr="00AE29F6" w:rsidDel="00C679C2">
          <w:rPr>
            <w:color w:val="000000"/>
            <w:sz w:val="23"/>
            <w:szCs w:val="23"/>
            <w:lang w:val="en-US"/>
          </w:rPr>
          <w:delText>reasons</w:delText>
        </w:r>
      </w:del>
      <w:ins w:id="230" w:author="aeshaw1" w:date="2015-06-28T15:31:00Z">
        <w:r w:rsidR="00C679C2">
          <w:rPr>
            <w:color w:val="000000"/>
            <w:sz w:val="23"/>
            <w:szCs w:val="23"/>
            <w:lang w:val="en-US"/>
          </w:rPr>
          <w:t>constraints</w:t>
        </w:r>
      </w:ins>
      <w:r w:rsidRPr="00AE29F6">
        <w:rPr>
          <w:color w:val="000000"/>
          <w:sz w:val="23"/>
          <w:szCs w:val="23"/>
          <w:lang w:val="en-US"/>
        </w:rPr>
        <w:t xml:space="preserve">, but I </w:t>
      </w:r>
      <w:del w:id="231" w:author="aeshaw1" w:date="2015-06-28T15:28:00Z">
        <w:r w:rsidRPr="00AE29F6" w:rsidDel="00C679C2">
          <w:rPr>
            <w:color w:val="000000"/>
            <w:sz w:val="23"/>
            <w:szCs w:val="23"/>
            <w:lang w:val="en-US"/>
          </w:rPr>
          <w:delText>did try</w:delText>
        </w:r>
      </w:del>
      <w:ins w:id="232" w:author="aeshaw1" w:date="2015-06-28T15:28:00Z">
        <w:r w:rsidR="00C679C2">
          <w:rPr>
            <w:color w:val="000000"/>
            <w:sz w:val="23"/>
            <w:szCs w:val="23"/>
            <w:lang w:val="en-US"/>
          </w:rPr>
          <w:t>have also tried</w:t>
        </w:r>
      </w:ins>
      <w:r w:rsidRPr="00AE29F6">
        <w:rPr>
          <w:color w:val="000000"/>
          <w:sz w:val="23"/>
          <w:szCs w:val="23"/>
          <w:lang w:val="en-US"/>
        </w:rPr>
        <w:t xml:space="preserve"> </w:t>
      </w:r>
      <w:del w:id="233" w:author="aeshaw1" w:date="2015-06-28T15:29:00Z">
        <w:r w:rsidRPr="00AE29F6" w:rsidDel="00C679C2">
          <w:rPr>
            <w:color w:val="000000"/>
            <w:sz w:val="23"/>
            <w:szCs w:val="23"/>
            <w:lang w:val="en-US"/>
          </w:rPr>
          <w:delText xml:space="preserve">the </w:delText>
        </w:r>
      </w:del>
      <w:ins w:id="234" w:author="aeshaw1" w:date="2015-06-28T15:29:00Z">
        <w:r w:rsidR="00C679C2">
          <w:rPr>
            <w:color w:val="000000"/>
            <w:sz w:val="23"/>
            <w:szCs w:val="23"/>
            <w:lang w:val="en-US"/>
          </w:rPr>
          <w:t xml:space="preserve">more recent versions of Visual Studio </w:t>
        </w:r>
      </w:ins>
      <w:del w:id="235" w:author="aeshaw1" w:date="2015-06-28T15:29:00Z">
        <w:r w:rsidRPr="00AE29F6" w:rsidDel="00C679C2">
          <w:rPr>
            <w:color w:val="000000"/>
            <w:sz w:val="23"/>
            <w:szCs w:val="23"/>
            <w:lang w:val="en-US"/>
          </w:rPr>
          <w:delText>e</w:delText>
        </w:r>
      </w:del>
      <w:ins w:id="236" w:author="aeshaw1" w:date="2015-06-28T15:29:00Z">
        <w:r w:rsidR="00C679C2">
          <w:rPr>
            <w:color w:val="000000"/>
            <w:sz w:val="23"/>
            <w:szCs w:val="23"/>
            <w:lang w:val="en-US"/>
          </w:rPr>
          <w:t>E</w:t>
        </w:r>
      </w:ins>
      <w:r w:rsidRPr="00AE29F6">
        <w:rPr>
          <w:color w:val="000000"/>
          <w:sz w:val="23"/>
          <w:szCs w:val="23"/>
          <w:lang w:val="en-US"/>
        </w:rPr>
        <w:t>xpress</w:t>
      </w:r>
      <w:del w:id="237" w:author="aeshaw1" w:date="2015-06-28T15:29:00Z">
        <w:r w:rsidRPr="00AE29F6" w:rsidDel="00C679C2">
          <w:rPr>
            <w:color w:val="000000"/>
            <w:sz w:val="23"/>
            <w:szCs w:val="23"/>
            <w:lang w:val="en-US"/>
          </w:rPr>
          <w:delText xml:space="preserve"> versions</w:delText>
        </w:r>
      </w:del>
      <w:del w:id="238" w:author="aeshaw1" w:date="2015-06-28T15:28:00Z">
        <w:r w:rsidRPr="00AE29F6" w:rsidDel="00C679C2">
          <w:rPr>
            <w:color w:val="000000"/>
            <w:sz w:val="23"/>
            <w:szCs w:val="23"/>
            <w:lang w:val="en-US"/>
          </w:rPr>
          <w:delText xml:space="preserve"> of later </w:delText>
        </w:r>
      </w:del>
      <w:del w:id="239" w:author="aeshaw1" w:date="2015-06-28T15:25:00Z">
        <w:r w:rsidRPr="00AE29F6" w:rsidDel="00C679C2">
          <w:rPr>
            <w:color w:val="000000"/>
            <w:sz w:val="23"/>
            <w:szCs w:val="23"/>
            <w:lang w:val="en-US"/>
          </w:rPr>
          <w:delText>visual studio</w:delText>
        </w:r>
      </w:del>
      <w:r w:rsidRPr="00AE29F6">
        <w:rPr>
          <w:color w:val="000000"/>
          <w:sz w:val="23"/>
          <w:szCs w:val="23"/>
          <w:lang w:val="en-US"/>
        </w:rPr>
        <w:t>.</w:t>
      </w:r>
    </w:p>
    <w:p w:rsidR="00AE29F6" w:rsidRPr="00AE29F6" w:rsidRDefault="00AE29F6" w:rsidP="00AE29F6">
      <w:pPr>
        <w:pStyle w:val="NormalWeb"/>
        <w:spacing w:before="0" w:beforeAutospacing="0" w:after="120" w:afterAutospacing="0" w:line="360" w:lineRule="atLeast"/>
        <w:jc w:val="both"/>
        <w:rPr>
          <w:color w:val="000000"/>
          <w:sz w:val="23"/>
          <w:szCs w:val="23"/>
          <w:lang w:val="en-US"/>
        </w:rPr>
      </w:pPr>
      <w:commentRangeStart w:id="240"/>
      <w:r w:rsidRPr="00AE29F6">
        <w:rPr>
          <w:color w:val="000000"/>
          <w:sz w:val="23"/>
          <w:szCs w:val="23"/>
          <w:lang w:val="en-US"/>
        </w:rPr>
        <w:t>More than 3 years of experience</w:t>
      </w:r>
      <w:ins w:id="241" w:author="aeshaw1" w:date="2015-06-28T09:35:00Z">
        <w:r>
          <w:rPr>
            <w:color w:val="000000"/>
            <w:sz w:val="23"/>
            <w:szCs w:val="23"/>
            <w:lang w:val="en-US"/>
          </w:rPr>
          <w:t>.</w:t>
        </w:r>
      </w:ins>
      <w:r w:rsidRPr="00AE29F6">
        <w:rPr>
          <w:color w:val="000000"/>
          <w:sz w:val="23"/>
          <w:szCs w:val="23"/>
          <w:lang w:val="en-US"/>
        </w:rPr>
        <w:t xml:space="preserve"> </w:t>
      </w:r>
      <w:del w:id="242" w:author="aeshaw1" w:date="2015-06-28T09:35:00Z">
        <w:r w:rsidRPr="00AE29F6" w:rsidDel="00AE29F6">
          <w:rPr>
            <w:color w:val="000000"/>
            <w:sz w:val="23"/>
            <w:szCs w:val="23"/>
            <w:lang w:val="en-US"/>
          </w:rPr>
          <w:delText xml:space="preserve">(2011-2014). </w:delText>
        </w:r>
      </w:del>
      <w:ins w:id="243" w:author="aeshaw1" w:date="2015-06-28T09:37:00Z">
        <w:r>
          <w:rPr>
            <w:color w:val="000000"/>
            <w:sz w:val="23"/>
            <w:szCs w:val="23"/>
            <w:lang w:val="en-US"/>
          </w:rPr>
          <w:t>T</w:t>
        </w:r>
      </w:ins>
      <w:del w:id="244" w:author="aeshaw1" w:date="2015-06-28T09:37:00Z">
        <w:r w:rsidRPr="00AE29F6" w:rsidDel="00AE29F6">
          <w:rPr>
            <w:color w:val="000000"/>
            <w:sz w:val="23"/>
            <w:szCs w:val="23"/>
            <w:lang w:val="en-US"/>
          </w:rPr>
          <w:delText>For example, t</w:delText>
        </w:r>
      </w:del>
      <w:r w:rsidRPr="00AE29F6">
        <w:rPr>
          <w:color w:val="000000"/>
          <w:sz w:val="23"/>
          <w:szCs w:val="23"/>
          <w:lang w:val="en-US"/>
        </w:rPr>
        <w:t xml:space="preserve">he LANDIS user interface I describe </w:t>
      </w:r>
      <w:del w:id="245" w:author="aeshaw1" w:date="2015-06-28T09:35:00Z">
        <w:r w:rsidRPr="00AE29F6" w:rsidDel="00AE29F6">
          <w:rPr>
            <w:color w:val="000000"/>
            <w:sz w:val="23"/>
            <w:szCs w:val="23"/>
            <w:lang w:val="en-US"/>
          </w:rPr>
          <w:delText xml:space="preserve">in </w:delText>
        </w:r>
      </w:del>
      <w:ins w:id="246" w:author="aeshaw1" w:date="2015-06-28T09:35:00Z">
        <w:r>
          <w:rPr>
            <w:color w:val="000000"/>
            <w:sz w:val="23"/>
            <w:szCs w:val="23"/>
            <w:lang w:val="en-US"/>
          </w:rPr>
          <w:t>on my</w:t>
        </w:r>
        <w:r w:rsidRPr="00AE29F6">
          <w:rPr>
            <w:color w:val="000000"/>
            <w:sz w:val="23"/>
            <w:szCs w:val="23"/>
            <w:lang w:val="en-US"/>
          </w:rPr>
          <w:t xml:space="preserve"> </w:t>
        </w:r>
      </w:ins>
      <w:del w:id="247" w:author="aeshaw1" w:date="2015-06-28T09:35:00Z">
        <w:r w:rsidRPr="00AE29F6" w:rsidDel="00AE29F6">
          <w:rPr>
            <w:color w:val="000000"/>
            <w:sz w:val="23"/>
            <w:szCs w:val="23"/>
            <w:lang w:val="en-US"/>
          </w:rPr>
          <w:delText xml:space="preserve">'portfolio' </w:delText>
        </w:r>
      </w:del>
      <w:ins w:id="248" w:author="aeshaw1" w:date="2015-06-28T09:35:00Z">
        <w:r>
          <w:rPr>
            <w:color w:val="000000"/>
            <w:sz w:val="23"/>
            <w:szCs w:val="23"/>
            <w:lang w:val="en-US"/>
          </w:rPr>
          <w:t>Portfolio page</w:t>
        </w:r>
        <w:r w:rsidRPr="00AE29F6">
          <w:rPr>
            <w:color w:val="000000"/>
            <w:sz w:val="23"/>
            <w:szCs w:val="23"/>
            <w:lang w:val="en-US"/>
          </w:rPr>
          <w:t xml:space="preserve"> </w:t>
        </w:r>
      </w:ins>
      <w:proofErr w:type="gramStart"/>
      <w:ins w:id="249" w:author="aeshaw1" w:date="2015-06-28T09:36:00Z">
        <w:r>
          <w:rPr>
            <w:color w:val="000000"/>
            <w:sz w:val="23"/>
            <w:szCs w:val="23"/>
            <w:lang w:val="en-US"/>
          </w:rPr>
          <w:t>wa</w:t>
        </w:r>
      </w:ins>
      <w:proofErr w:type="gramEnd"/>
      <w:del w:id="250" w:author="aeshaw1" w:date="2015-06-28T09:36:00Z">
        <w:r w:rsidRPr="00AE29F6" w:rsidDel="00AE29F6">
          <w:rPr>
            <w:color w:val="000000"/>
            <w:sz w:val="23"/>
            <w:szCs w:val="23"/>
            <w:lang w:val="en-US"/>
          </w:rPr>
          <w:delText>i</w:delText>
        </w:r>
      </w:del>
      <w:r w:rsidRPr="00AE29F6">
        <w:rPr>
          <w:color w:val="000000"/>
          <w:sz w:val="23"/>
          <w:szCs w:val="23"/>
          <w:lang w:val="en-US"/>
        </w:rPr>
        <w:t xml:space="preserve">s </w:t>
      </w:r>
      <w:del w:id="251" w:author="aeshaw1" w:date="2015-06-28T09:48:00Z">
        <w:r w:rsidRPr="00AE29F6" w:rsidDel="008E3894">
          <w:rPr>
            <w:color w:val="000000"/>
            <w:sz w:val="23"/>
            <w:szCs w:val="23"/>
            <w:lang w:val="en-US"/>
          </w:rPr>
          <w:delText>d</w:delText>
        </w:r>
      </w:del>
      <w:ins w:id="252" w:author="aeshaw1" w:date="2015-06-28T09:48:00Z">
        <w:r w:rsidR="008E3894">
          <w:rPr>
            <w:color w:val="000000"/>
            <w:sz w:val="23"/>
            <w:szCs w:val="23"/>
            <w:lang w:val="en-US"/>
          </w:rPr>
          <w:t>d</w:t>
        </w:r>
      </w:ins>
      <w:r w:rsidRPr="00AE29F6">
        <w:rPr>
          <w:color w:val="000000"/>
          <w:sz w:val="23"/>
          <w:szCs w:val="23"/>
          <w:lang w:val="en-US"/>
        </w:rPr>
        <w:t>eveloped in C#.</w:t>
      </w:r>
    </w:p>
    <w:p w:rsidR="00AE29F6" w:rsidRPr="00AE29F6" w:rsidRDefault="00AE29F6" w:rsidP="00AE29F6">
      <w:pPr>
        <w:pStyle w:val="NormalWeb"/>
        <w:spacing w:before="0" w:beforeAutospacing="0" w:after="120" w:afterAutospacing="0" w:line="360" w:lineRule="atLeast"/>
        <w:jc w:val="both"/>
        <w:rPr>
          <w:color w:val="000000"/>
          <w:sz w:val="23"/>
          <w:szCs w:val="23"/>
          <w:lang w:val="en-US"/>
        </w:rPr>
      </w:pPr>
      <w:r w:rsidRPr="00AE29F6">
        <w:rPr>
          <w:color w:val="000000"/>
          <w:sz w:val="23"/>
          <w:szCs w:val="23"/>
          <w:lang w:val="en-US"/>
        </w:rPr>
        <w:t>More than 3 years of experience</w:t>
      </w:r>
      <w:del w:id="253" w:author="aeshaw1" w:date="2015-06-28T09:36:00Z">
        <w:r w:rsidRPr="00AE29F6" w:rsidDel="00AE29F6">
          <w:rPr>
            <w:color w:val="000000"/>
            <w:sz w:val="23"/>
            <w:szCs w:val="23"/>
            <w:lang w:val="en-US"/>
          </w:rPr>
          <w:delText xml:space="preserve"> (2006-2010)</w:delText>
        </w:r>
      </w:del>
      <w:del w:id="254" w:author="aeshaw1" w:date="2015-06-28T16:05:00Z">
        <w:r w:rsidRPr="00AE29F6" w:rsidDel="00BD0B92">
          <w:rPr>
            <w:color w:val="000000"/>
            <w:sz w:val="23"/>
            <w:szCs w:val="23"/>
            <w:lang w:val="en-US"/>
          </w:rPr>
          <w:delText>. The coding I did for my</w:delText>
        </w:r>
      </w:del>
      <w:ins w:id="255" w:author="aeshaw1" w:date="2015-06-28T16:05:00Z">
        <w:r w:rsidR="00BD0B92">
          <w:rPr>
            <w:color w:val="000000"/>
            <w:sz w:val="23"/>
            <w:szCs w:val="23"/>
            <w:lang w:val="en-US"/>
          </w:rPr>
          <w:t xml:space="preserve"> </w:t>
        </w:r>
      </w:ins>
      <w:ins w:id="256" w:author="aeshaw1" w:date="2015-06-28T16:06:00Z">
        <w:r w:rsidR="00BD0B92">
          <w:rPr>
            <w:color w:val="000000"/>
            <w:sz w:val="23"/>
            <w:szCs w:val="23"/>
            <w:lang w:val="en-US"/>
          </w:rPr>
          <w:t xml:space="preserve">developing code for my </w:t>
        </w:r>
      </w:ins>
      <w:del w:id="257" w:author="aeshaw1" w:date="2015-06-28T16:06:00Z">
        <w:r w:rsidRPr="00AE29F6" w:rsidDel="00BD0B92">
          <w:rPr>
            <w:color w:val="000000"/>
            <w:sz w:val="23"/>
            <w:szCs w:val="23"/>
            <w:lang w:val="en-US"/>
          </w:rPr>
          <w:delText xml:space="preserve"> </w:delText>
        </w:r>
      </w:del>
      <w:ins w:id="258" w:author="aeshaw1" w:date="2015-06-28T09:36:00Z">
        <w:r>
          <w:rPr>
            <w:color w:val="000000"/>
            <w:sz w:val="23"/>
            <w:szCs w:val="23"/>
            <w:lang w:val="en-US"/>
          </w:rPr>
          <w:t>P</w:t>
        </w:r>
      </w:ins>
      <w:del w:id="259" w:author="aeshaw1" w:date="2015-06-28T09:36:00Z">
        <w:r w:rsidRPr="00AE29F6" w:rsidDel="00AE29F6">
          <w:rPr>
            <w:color w:val="000000"/>
            <w:sz w:val="23"/>
            <w:szCs w:val="23"/>
            <w:lang w:val="en-US"/>
          </w:rPr>
          <w:delText>p</w:delText>
        </w:r>
      </w:del>
      <w:proofErr w:type="gramStart"/>
      <w:r w:rsidRPr="00AE29F6">
        <w:rPr>
          <w:color w:val="000000"/>
          <w:sz w:val="23"/>
          <w:szCs w:val="23"/>
          <w:lang w:val="en-US"/>
        </w:rPr>
        <w:t>hD</w:t>
      </w:r>
      <w:proofErr w:type="gramEnd"/>
      <w:del w:id="260" w:author="aeshaw1" w:date="2015-06-28T16:06:00Z">
        <w:r w:rsidRPr="00AE29F6" w:rsidDel="00BD0B92">
          <w:rPr>
            <w:color w:val="000000"/>
            <w:sz w:val="23"/>
            <w:szCs w:val="23"/>
            <w:lang w:val="en-US"/>
          </w:rPr>
          <w:delText xml:space="preserve"> was in C++.</w:delText>
        </w:r>
        <w:commentRangeEnd w:id="240"/>
        <w:r w:rsidR="00C679C2" w:rsidDel="00BD0B92">
          <w:rPr>
            <w:rStyle w:val="CommentReference"/>
            <w:rFonts w:asciiTheme="minorHAnsi" w:eastAsiaTheme="minorHAnsi" w:hAnsiTheme="minorHAnsi" w:cstheme="minorBidi"/>
            <w:lang w:eastAsia="en-US"/>
          </w:rPr>
          <w:commentReference w:id="240"/>
        </w:r>
      </w:del>
      <w:ins w:id="261" w:author="aeshaw1" w:date="2015-06-28T16:06:00Z">
        <w:r w:rsidR="00BD0B92">
          <w:rPr>
            <w:color w:val="000000"/>
            <w:sz w:val="23"/>
            <w:szCs w:val="23"/>
            <w:lang w:val="en-US"/>
          </w:rPr>
          <w:t>.</w:t>
        </w:r>
      </w:ins>
    </w:p>
    <w:p w:rsidR="00AE29F6" w:rsidRPr="00AE29F6" w:rsidRDefault="00AE29F6" w:rsidP="00AE29F6">
      <w:pPr>
        <w:pStyle w:val="NormalWeb"/>
        <w:spacing w:before="0" w:beforeAutospacing="0" w:after="120" w:afterAutospacing="0" w:line="360" w:lineRule="atLeast"/>
        <w:jc w:val="both"/>
        <w:rPr>
          <w:color w:val="000000"/>
          <w:sz w:val="23"/>
          <w:szCs w:val="23"/>
          <w:lang w:val="en-US"/>
        </w:rPr>
      </w:pPr>
      <w:r w:rsidRPr="00AE29F6">
        <w:rPr>
          <w:color w:val="000000"/>
          <w:sz w:val="23"/>
          <w:szCs w:val="23"/>
          <w:lang w:val="en-US"/>
        </w:rPr>
        <w:t xml:space="preserve">I worked on an </w:t>
      </w:r>
      <w:del w:id="262" w:author="aeshaw1" w:date="2015-06-28T09:37:00Z">
        <w:r w:rsidRPr="00AE29F6" w:rsidDel="00AE29F6">
          <w:rPr>
            <w:color w:val="000000"/>
            <w:sz w:val="23"/>
            <w:szCs w:val="23"/>
            <w:lang w:val="en-US"/>
          </w:rPr>
          <w:delText xml:space="preserve">ARCGIS </w:delText>
        </w:r>
      </w:del>
      <w:ins w:id="263" w:author="aeshaw1" w:date="2015-06-28T09:37:00Z">
        <w:r w:rsidRPr="00AE29F6">
          <w:rPr>
            <w:color w:val="000000"/>
            <w:sz w:val="23"/>
            <w:szCs w:val="23"/>
            <w:lang w:val="en-US"/>
          </w:rPr>
          <w:t>A</w:t>
        </w:r>
        <w:r>
          <w:rPr>
            <w:color w:val="000000"/>
            <w:sz w:val="23"/>
            <w:szCs w:val="23"/>
            <w:lang w:val="en-US"/>
          </w:rPr>
          <w:t>rc</w:t>
        </w:r>
        <w:r w:rsidRPr="00AE29F6">
          <w:rPr>
            <w:color w:val="000000"/>
            <w:sz w:val="23"/>
            <w:szCs w:val="23"/>
            <w:lang w:val="en-US"/>
          </w:rPr>
          <w:t xml:space="preserve">GIS </w:t>
        </w:r>
      </w:ins>
      <w:r w:rsidRPr="00AE29F6">
        <w:rPr>
          <w:color w:val="000000"/>
          <w:sz w:val="23"/>
          <w:szCs w:val="23"/>
          <w:lang w:val="en-US"/>
        </w:rPr>
        <w:t xml:space="preserve">plugin written in VB </w:t>
      </w:r>
      <w:del w:id="264" w:author="aeshaw1" w:date="2015-06-28T09:38:00Z">
        <w:r w:rsidRPr="00AE29F6" w:rsidDel="00AE29F6">
          <w:rPr>
            <w:color w:val="000000"/>
            <w:sz w:val="23"/>
            <w:szCs w:val="23"/>
            <w:lang w:val="en-US"/>
          </w:rPr>
          <w:delText xml:space="preserve">at Alterra BV in the Netherlands </w:delText>
        </w:r>
      </w:del>
      <w:r w:rsidRPr="00AE29F6">
        <w:rPr>
          <w:color w:val="000000"/>
          <w:sz w:val="23"/>
          <w:szCs w:val="23"/>
          <w:lang w:val="en-US"/>
        </w:rPr>
        <w:t xml:space="preserve">for approximately </w:t>
      </w:r>
      <w:del w:id="265" w:author="aeshaw1" w:date="2015-06-28T16:06:00Z">
        <w:r w:rsidRPr="00AE29F6" w:rsidDel="00BD0B92">
          <w:rPr>
            <w:color w:val="000000"/>
            <w:sz w:val="23"/>
            <w:szCs w:val="23"/>
            <w:lang w:val="en-US"/>
          </w:rPr>
          <w:delText xml:space="preserve">a </w:delText>
        </w:r>
      </w:del>
      <w:ins w:id="266" w:author="aeshaw1" w:date="2015-06-28T16:06:00Z">
        <w:r w:rsidR="00BD0B92">
          <w:rPr>
            <w:color w:val="000000"/>
            <w:sz w:val="23"/>
            <w:szCs w:val="23"/>
            <w:lang w:val="en-US"/>
          </w:rPr>
          <w:t>1</w:t>
        </w:r>
        <w:r w:rsidR="00BD0B92" w:rsidRPr="00AE29F6">
          <w:rPr>
            <w:color w:val="000000"/>
            <w:sz w:val="23"/>
            <w:szCs w:val="23"/>
            <w:lang w:val="en-US"/>
          </w:rPr>
          <w:t xml:space="preserve"> </w:t>
        </w:r>
      </w:ins>
      <w:r w:rsidRPr="00AE29F6">
        <w:rPr>
          <w:color w:val="000000"/>
          <w:sz w:val="23"/>
          <w:szCs w:val="23"/>
          <w:lang w:val="en-US"/>
        </w:rPr>
        <w:t>year.</w:t>
      </w:r>
    </w:p>
    <w:p w:rsidR="006B3477" w:rsidRDefault="00AE29F6" w:rsidP="00AE29F6">
      <w:pPr>
        <w:pStyle w:val="NormalWeb"/>
        <w:spacing w:before="0" w:beforeAutospacing="0" w:after="120" w:afterAutospacing="0" w:line="360" w:lineRule="atLeast"/>
        <w:jc w:val="both"/>
        <w:rPr>
          <w:ins w:id="267" w:author="aeshaw1" w:date="2015-06-28T16:03:00Z"/>
          <w:color w:val="000000"/>
          <w:sz w:val="23"/>
          <w:szCs w:val="23"/>
          <w:lang w:val="en-US"/>
        </w:rPr>
      </w:pPr>
      <w:commentRangeStart w:id="268"/>
      <w:r w:rsidRPr="00AE29F6">
        <w:rPr>
          <w:color w:val="000000"/>
          <w:sz w:val="23"/>
          <w:szCs w:val="23"/>
          <w:lang w:val="en-US"/>
        </w:rPr>
        <w:t xml:space="preserve">More than 8 years of experience with software versioning through </w:t>
      </w:r>
      <w:proofErr w:type="spellStart"/>
      <w:ins w:id="269" w:author="aeshaw1" w:date="2015-06-28T09:39:00Z">
        <w:r>
          <w:rPr>
            <w:color w:val="000000"/>
            <w:sz w:val="23"/>
            <w:szCs w:val="23"/>
            <w:lang w:val="en-US"/>
          </w:rPr>
          <w:t>Tortoise</w:t>
        </w:r>
      </w:ins>
      <w:r w:rsidRPr="00AE29F6">
        <w:rPr>
          <w:color w:val="000000"/>
          <w:sz w:val="23"/>
          <w:szCs w:val="23"/>
          <w:lang w:val="en-US"/>
        </w:rPr>
        <w:t>SVN</w:t>
      </w:r>
      <w:proofErr w:type="spellEnd"/>
      <w:del w:id="270" w:author="aeshaw1" w:date="2015-06-28T09:39:00Z">
        <w:r w:rsidRPr="00AE29F6" w:rsidDel="00AE29F6">
          <w:rPr>
            <w:color w:val="000000"/>
            <w:sz w:val="23"/>
            <w:szCs w:val="23"/>
            <w:lang w:val="en-US"/>
          </w:rPr>
          <w:delText>/tortoise</w:delText>
        </w:r>
      </w:del>
      <w:r w:rsidRPr="00AE29F6">
        <w:rPr>
          <w:color w:val="000000"/>
          <w:sz w:val="23"/>
          <w:szCs w:val="23"/>
          <w:lang w:val="en-US"/>
        </w:rPr>
        <w:t xml:space="preserve">. </w:t>
      </w:r>
    </w:p>
    <w:p w:rsidR="00AE29F6" w:rsidRPr="00AE29F6" w:rsidDel="008E3894" w:rsidRDefault="00AE29F6" w:rsidP="00AE29F6">
      <w:pPr>
        <w:pStyle w:val="NormalWeb"/>
        <w:spacing w:before="0" w:beforeAutospacing="0" w:after="120" w:afterAutospacing="0" w:line="360" w:lineRule="atLeast"/>
        <w:jc w:val="both"/>
        <w:rPr>
          <w:del w:id="271" w:author="aeshaw1" w:date="2015-06-28T09:40:00Z"/>
          <w:color w:val="000000"/>
          <w:sz w:val="23"/>
          <w:szCs w:val="23"/>
          <w:lang w:val="en-US"/>
        </w:rPr>
      </w:pPr>
      <w:del w:id="272" w:author="aeshaw1" w:date="2015-06-28T09:40:00Z">
        <w:r w:rsidRPr="00AE29F6" w:rsidDel="008E3894">
          <w:rPr>
            <w:color w:val="000000"/>
            <w:sz w:val="23"/>
            <w:szCs w:val="23"/>
            <w:lang w:val="en-US"/>
          </w:rPr>
          <w:delText>I access my projects on</w:delText>
        </w:r>
        <w:r w:rsidRPr="00AE29F6" w:rsidDel="008E3894">
          <w:rPr>
            <w:rStyle w:val="apple-converted-space"/>
            <w:color w:val="000000"/>
            <w:sz w:val="23"/>
            <w:szCs w:val="23"/>
            <w:lang w:val="en-US"/>
          </w:rPr>
          <w:delText> </w:delText>
        </w:r>
        <w:r w:rsidDel="008E3894">
          <w:rPr>
            <w:color w:val="000000"/>
            <w:sz w:val="23"/>
            <w:szCs w:val="23"/>
          </w:rPr>
          <w:fldChar w:fldCharType="begin"/>
        </w:r>
        <w:r w:rsidRPr="00AE29F6" w:rsidDel="008E3894">
          <w:rPr>
            <w:color w:val="000000"/>
            <w:sz w:val="23"/>
            <w:szCs w:val="23"/>
            <w:lang w:val="en-US"/>
          </w:rPr>
          <w:delInstrText xml:space="preserve"> HYPERLINK "https://github.com/ArjandeBruijn/" </w:delInstrText>
        </w:r>
        <w:r w:rsidDel="008E3894">
          <w:rPr>
            <w:color w:val="000000"/>
            <w:sz w:val="23"/>
            <w:szCs w:val="23"/>
          </w:rPr>
          <w:fldChar w:fldCharType="separate"/>
        </w:r>
        <w:r w:rsidRPr="00AE29F6" w:rsidDel="008E3894">
          <w:rPr>
            <w:rStyle w:val="Hyperlink"/>
            <w:color w:val="31B6FC"/>
            <w:sz w:val="23"/>
            <w:szCs w:val="23"/>
            <w:lang w:val="en-US"/>
          </w:rPr>
          <w:delText>git</w:delText>
        </w:r>
      </w:del>
      <w:del w:id="273" w:author="aeshaw1" w:date="2015-06-28T09:39:00Z">
        <w:r w:rsidRPr="00AE29F6" w:rsidDel="008E3894">
          <w:rPr>
            <w:rStyle w:val="Hyperlink"/>
            <w:color w:val="31B6FC"/>
            <w:sz w:val="23"/>
            <w:szCs w:val="23"/>
            <w:lang w:val="en-US"/>
          </w:rPr>
          <w:delText>h</w:delText>
        </w:r>
      </w:del>
      <w:del w:id="274" w:author="aeshaw1" w:date="2015-06-28T09:40:00Z">
        <w:r w:rsidRPr="00AE29F6" w:rsidDel="008E3894">
          <w:rPr>
            <w:rStyle w:val="Hyperlink"/>
            <w:color w:val="31B6FC"/>
            <w:sz w:val="23"/>
            <w:szCs w:val="23"/>
            <w:lang w:val="en-US"/>
          </w:rPr>
          <w:delText>ub</w:delText>
        </w:r>
        <w:r w:rsidDel="008E3894">
          <w:rPr>
            <w:color w:val="000000"/>
            <w:sz w:val="23"/>
            <w:szCs w:val="23"/>
          </w:rPr>
          <w:fldChar w:fldCharType="end"/>
        </w:r>
        <w:r w:rsidRPr="00AE29F6" w:rsidDel="008E3894">
          <w:rPr>
            <w:rStyle w:val="apple-converted-space"/>
            <w:color w:val="000000"/>
            <w:sz w:val="23"/>
            <w:szCs w:val="23"/>
            <w:lang w:val="en-US"/>
          </w:rPr>
          <w:delText> </w:delText>
        </w:r>
        <w:r w:rsidRPr="00AE29F6" w:rsidDel="008E3894">
          <w:rPr>
            <w:color w:val="000000"/>
            <w:sz w:val="23"/>
            <w:szCs w:val="23"/>
            <w:lang w:val="en-US"/>
          </w:rPr>
          <w:delText>with Tortoise,this website is one of these projects.</w:delText>
        </w:r>
      </w:del>
      <w:commentRangeEnd w:id="268"/>
      <w:r w:rsidR="00C679C2">
        <w:rPr>
          <w:rStyle w:val="CommentReference"/>
          <w:rFonts w:asciiTheme="minorHAnsi" w:eastAsiaTheme="minorHAnsi" w:hAnsiTheme="minorHAnsi" w:cstheme="minorBidi"/>
          <w:lang w:eastAsia="en-US"/>
        </w:rPr>
        <w:commentReference w:id="268"/>
      </w:r>
    </w:p>
    <w:p w:rsidR="00AE29F6" w:rsidRPr="00AE29F6" w:rsidRDefault="00AE29F6" w:rsidP="00AE29F6">
      <w:pPr>
        <w:pStyle w:val="NormalWeb"/>
        <w:spacing w:before="0" w:beforeAutospacing="0" w:after="120" w:afterAutospacing="0" w:line="360" w:lineRule="atLeast"/>
        <w:jc w:val="both"/>
        <w:rPr>
          <w:color w:val="000000"/>
          <w:sz w:val="23"/>
          <w:szCs w:val="23"/>
          <w:lang w:val="en-US"/>
        </w:rPr>
      </w:pPr>
      <w:del w:id="275" w:author="aeshaw1" w:date="2015-06-28T09:41:00Z">
        <w:r w:rsidRPr="00AE29F6" w:rsidDel="008E3894">
          <w:rPr>
            <w:color w:val="000000"/>
            <w:sz w:val="23"/>
            <w:szCs w:val="23"/>
            <w:lang w:val="en-US"/>
          </w:rPr>
          <w:delText xml:space="preserve">Used </w:delText>
        </w:r>
      </w:del>
      <w:ins w:id="276" w:author="aeshaw1" w:date="2015-06-28T09:41:00Z">
        <w:r w:rsidR="008E3894">
          <w:rPr>
            <w:color w:val="000000"/>
            <w:sz w:val="23"/>
            <w:szCs w:val="23"/>
            <w:lang w:val="en-US"/>
          </w:rPr>
          <w:t xml:space="preserve">8 years of </w:t>
        </w:r>
      </w:ins>
      <w:ins w:id="277" w:author="aeshaw1" w:date="2015-06-28T15:30:00Z">
        <w:r w:rsidR="00C679C2">
          <w:rPr>
            <w:color w:val="000000"/>
            <w:sz w:val="23"/>
            <w:szCs w:val="23"/>
            <w:lang w:val="en-US"/>
          </w:rPr>
          <w:t>periodic use of</w:t>
        </w:r>
      </w:ins>
      <w:ins w:id="278" w:author="aeshaw1" w:date="2015-06-28T09:41:00Z">
        <w:r w:rsidR="008E3894" w:rsidRPr="00AE29F6">
          <w:rPr>
            <w:color w:val="000000"/>
            <w:sz w:val="23"/>
            <w:szCs w:val="23"/>
            <w:lang w:val="en-US"/>
          </w:rPr>
          <w:t xml:space="preserve"> </w:t>
        </w:r>
      </w:ins>
      <w:r w:rsidRPr="00AE29F6">
        <w:rPr>
          <w:color w:val="000000"/>
          <w:sz w:val="23"/>
          <w:szCs w:val="23"/>
          <w:lang w:val="en-US"/>
        </w:rPr>
        <w:t xml:space="preserve">R for statistics, plotting graphs with simulation output, </w:t>
      </w:r>
      <w:ins w:id="279" w:author="aeshaw1" w:date="2015-06-28T15:43:00Z">
        <w:r w:rsidR="00A9574D">
          <w:rPr>
            <w:color w:val="000000"/>
            <w:sz w:val="23"/>
            <w:szCs w:val="23"/>
            <w:lang w:val="en-US"/>
          </w:rPr>
          <w:t xml:space="preserve">and </w:t>
        </w:r>
      </w:ins>
      <w:ins w:id="280" w:author="aeshaw1" w:date="2015-06-28T09:41:00Z">
        <w:r w:rsidR="008E3894">
          <w:rPr>
            <w:color w:val="000000"/>
            <w:sz w:val="23"/>
            <w:szCs w:val="23"/>
            <w:lang w:val="en-US"/>
          </w:rPr>
          <w:t xml:space="preserve">running </w:t>
        </w:r>
      </w:ins>
      <w:r w:rsidRPr="00AE29F6">
        <w:rPr>
          <w:color w:val="000000"/>
          <w:sz w:val="23"/>
          <w:szCs w:val="23"/>
          <w:lang w:val="en-US"/>
        </w:rPr>
        <w:t xml:space="preserve">code that colleagues sent me. </w:t>
      </w:r>
      <w:del w:id="281" w:author="aeshaw1" w:date="2015-06-28T09:41:00Z">
        <w:r w:rsidRPr="00AE29F6" w:rsidDel="008E3894">
          <w:rPr>
            <w:color w:val="000000"/>
            <w:sz w:val="23"/>
            <w:szCs w:val="23"/>
            <w:lang w:val="en-US"/>
          </w:rPr>
          <w:delText>Approximately 8 years experience but it never was a very dominant part of my time.</w:delText>
        </w:r>
      </w:del>
    </w:p>
    <w:p w:rsidR="00AE29F6" w:rsidRPr="00AE29F6" w:rsidRDefault="00AE29F6" w:rsidP="00AE29F6">
      <w:pPr>
        <w:pStyle w:val="NormalWeb"/>
        <w:spacing w:before="0" w:beforeAutospacing="0" w:after="120" w:afterAutospacing="0" w:line="360" w:lineRule="atLeast"/>
        <w:jc w:val="both"/>
        <w:rPr>
          <w:color w:val="000000"/>
          <w:sz w:val="23"/>
          <w:szCs w:val="23"/>
          <w:lang w:val="en-US"/>
        </w:rPr>
      </w:pPr>
      <w:r w:rsidRPr="00AE29F6">
        <w:rPr>
          <w:color w:val="000000"/>
          <w:sz w:val="23"/>
          <w:szCs w:val="23"/>
          <w:lang w:val="en-US"/>
        </w:rPr>
        <w:t xml:space="preserve">I </w:t>
      </w:r>
      <w:ins w:id="282" w:author="aeshaw1" w:date="2015-06-28T09:48:00Z">
        <w:r w:rsidR="008E3894">
          <w:rPr>
            <w:color w:val="000000"/>
            <w:sz w:val="23"/>
            <w:szCs w:val="23"/>
            <w:lang w:val="en-US"/>
          </w:rPr>
          <w:t xml:space="preserve">have </w:t>
        </w:r>
      </w:ins>
      <w:r w:rsidRPr="00AE29F6">
        <w:rPr>
          <w:color w:val="000000"/>
          <w:sz w:val="23"/>
          <w:szCs w:val="23"/>
          <w:lang w:val="en-US"/>
        </w:rPr>
        <w:t>use</w:t>
      </w:r>
      <w:ins w:id="283" w:author="aeshaw1" w:date="2015-06-28T09:48:00Z">
        <w:r w:rsidR="008E3894">
          <w:rPr>
            <w:color w:val="000000"/>
            <w:sz w:val="23"/>
            <w:szCs w:val="23"/>
            <w:lang w:val="en-US"/>
          </w:rPr>
          <w:t>d</w:t>
        </w:r>
      </w:ins>
      <w:del w:id="284" w:author="aeshaw1" w:date="2015-06-28T09:48:00Z">
        <w:r w:rsidRPr="00AE29F6" w:rsidDel="008E3894">
          <w:rPr>
            <w:color w:val="000000"/>
            <w:sz w:val="23"/>
            <w:szCs w:val="23"/>
            <w:lang w:val="en-US"/>
          </w:rPr>
          <w:delText>d</w:delText>
        </w:r>
      </w:del>
      <w:r w:rsidRPr="00AE29F6">
        <w:rPr>
          <w:color w:val="000000"/>
          <w:sz w:val="23"/>
          <w:szCs w:val="23"/>
          <w:lang w:val="en-US"/>
        </w:rPr>
        <w:t xml:space="preserve"> </w:t>
      </w:r>
      <w:del w:id="285" w:author="aeshaw1" w:date="2015-06-28T09:43:00Z">
        <w:r w:rsidRPr="00AE29F6" w:rsidDel="008E3894">
          <w:rPr>
            <w:color w:val="000000"/>
            <w:sz w:val="23"/>
            <w:szCs w:val="23"/>
            <w:lang w:val="en-US"/>
          </w:rPr>
          <w:delText>p</w:delText>
        </w:r>
      </w:del>
      <w:ins w:id="286" w:author="aeshaw1" w:date="2015-06-28T09:43:00Z">
        <w:r w:rsidR="008E3894">
          <w:rPr>
            <w:color w:val="000000"/>
            <w:sz w:val="23"/>
            <w:szCs w:val="23"/>
            <w:lang w:val="en-US"/>
          </w:rPr>
          <w:t>P</w:t>
        </w:r>
      </w:ins>
      <w:r w:rsidRPr="00AE29F6">
        <w:rPr>
          <w:color w:val="000000"/>
          <w:sz w:val="23"/>
          <w:szCs w:val="23"/>
          <w:lang w:val="en-US"/>
        </w:rPr>
        <w:t xml:space="preserve">ython </w:t>
      </w:r>
      <w:commentRangeStart w:id="287"/>
      <w:r w:rsidRPr="00AE29F6">
        <w:rPr>
          <w:color w:val="000000"/>
          <w:sz w:val="23"/>
          <w:szCs w:val="23"/>
          <w:lang w:val="en-US"/>
        </w:rPr>
        <w:t xml:space="preserve">for data management, </w:t>
      </w:r>
      <w:commentRangeEnd w:id="287"/>
      <w:r w:rsidR="006B3477">
        <w:rPr>
          <w:rStyle w:val="CommentReference"/>
          <w:rFonts w:asciiTheme="minorHAnsi" w:eastAsiaTheme="minorHAnsi" w:hAnsiTheme="minorHAnsi" w:cstheme="minorBidi"/>
          <w:lang w:eastAsia="en-US"/>
        </w:rPr>
        <w:commentReference w:id="287"/>
      </w:r>
      <w:r w:rsidRPr="00AE29F6">
        <w:rPr>
          <w:color w:val="000000"/>
          <w:sz w:val="23"/>
          <w:szCs w:val="23"/>
          <w:lang w:val="en-US"/>
        </w:rPr>
        <w:t xml:space="preserve">to </w:t>
      </w:r>
      <w:del w:id="288" w:author="aeshaw1" w:date="2015-06-28T09:45:00Z">
        <w:r w:rsidRPr="00AE29F6" w:rsidDel="008E3894">
          <w:rPr>
            <w:color w:val="000000"/>
            <w:sz w:val="23"/>
            <w:szCs w:val="23"/>
            <w:lang w:val="en-US"/>
          </w:rPr>
          <w:delText xml:space="preserve">regroup </w:delText>
        </w:r>
      </w:del>
      <w:ins w:id="289" w:author="aeshaw1" w:date="2015-06-28T09:45:00Z">
        <w:r w:rsidR="008E3894" w:rsidRPr="00AE29F6">
          <w:rPr>
            <w:color w:val="000000"/>
            <w:sz w:val="23"/>
            <w:szCs w:val="23"/>
            <w:lang w:val="en-US"/>
          </w:rPr>
          <w:t>re</w:t>
        </w:r>
        <w:r w:rsidR="008E3894">
          <w:rPr>
            <w:color w:val="000000"/>
            <w:sz w:val="23"/>
            <w:szCs w:val="23"/>
            <w:lang w:val="en-US"/>
          </w:rPr>
          <w:t>organize</w:t>
        </w:r>
        <w:r w:rsidR="008E3894" w:rsidRPr="00AE29F6">
          <w:rPr>
            <w:color w:val="000000"/>
            <w:sz w:val="23"/>
            <w:szCs w:val="23"/>
            <w:lang w:val="en-US"/>
          </w:rPr>
          <w:t xml:space="preserve"> </w:t>
        </w:r>
      </w:ins>
      <w:r w:rsidRPr="00AE29F6">
        <w:rPr>
          <w:color w:val="000000"/>
          <w:sz w:val="23"/>
          <w:szCs w:val="23"/>
          <w:lang w:val="en-US"/>
        </w:rPr>
        <w:t xml:space="preserve">data in large </w:t>
      </w:r>
      <w:ins w:id="290" w:author="aeshaw1" w:date="2015-06-28T09:45:00Z">
        <w:r w:rsidR="008E3894">
          <w:rPr>
            <w:color w:val="000000"/>
            <w:sz w:val="23"/>
            <w:szCs w:val="23"/>
            <w:lang w:val="en-US"/>
          </w:rPr>
          <w:t>.</w:t>
        </w:r>
      </w:ins>
      <w:r w:rsidRPr="00AE29F6">
        <w:rPr>
          <w:color w:val="000000"/>
          <w:sz w:val="23"/>
          <w:szCs w:val="23"/>
          <w:lang w:val="en-US"/>
        </w:rPr>
        <w:t>txt files</w:t>
      </w:r>
      <w:del w:id="291" w:author="aeshaw1" w:date="2015-06-28T09:43:00Z">
        <w:r w:rsidRPr="00AE29F6" w:rsidDel="008E3894">
          <w:rPr>
            <w:color w:val="000000"/>
            <w:sz w:val="23"/>
            <w:szCs w:val="23"/>
            <w:lang w:val="en-US"/>
          </w:rPr>
          <w:delText xml:space="preserve"> etcetera</w:delText>
        </w:r>
      </w:del>
      <w:ins w:id="292" w:author="aeshaw1" w:date="2015-06-28T09:43:00Z">
        <w:r w:rsidR="008E3894">
          <w:rPr>
            <w:color w:val="000000"/>
            <w:sz w:val="23"/>
            <w:szCs w:val="23"/>
            <w:lang w:val="en-US"/>
          </w:rPr>
          <w:t xml:space="preserve">, </w:t>
        </w:r>
      </w:ins>
      <w:ins w:id="293" w:author="aeshaw1" w:date="2015-06-28T09:46:00Z">
        <w:r w:rsidR="008E3894">
          <w:rPr>
            <w:color w:val="000000"/>
            <w:sz w:val="23"/>
            <w:szCs w:val="23"/>
            <w:lang w:val="en-US"/>
          </w:rPr>
          <w:t>e.g.</w:t>
        </w:r>
      </w:ins>
      <w:ins w:id="294" w:author="aeshaw1" w:date="2015-06-28T09:48:00Z">
        <w:r w:rsidR="008E3894">
          <w:rPr>
            <w:color w:val="000000"/>
            <w:sz w:val="23"/>
            <w:szCs w:val="23"/>
            <w:lang w:val="en-US"/>
          </w:rPr>
          <w:t xml:space="preserve"> </w:t>
        </w:r>
      </w:ins>
      <w:del w:id="295" w:author="aeshaw1" w:date="2015-06-28T09:45:00Z">
        <w:r w:rsidRPr="00AE29F6" w:rsidDel="008E3894">
          <w:rPr>
            <w:color w:val="000000"/>
            <w:sz w:val="23"/>
            <w:szCs w:val="23"/>
            <w:lang w:val="en-US"/>
          </w:rPr>
          <w:delText xml:space="preserve">. Typically I would be </w:delText>
        </w:r>
      </w:del>
      <w:commentRangeStart w:id="296"/>
      <w:r w:rsidRPr="00AE29F6">
        <w:rPr>
          <w:color w:val="000000"/>
          <w:sz w:val="23"/>
          <w:szCs w:val="23"/>
          <w:lang w:val="en-US"/>
        </w:rPr>
        <w:t>tweaking</w:t>
      </w:r>
      <w:commentRangeEnd w:id="296"/>
      <w:r w:rsidR="0089156E">
        <w:rPr>
          <w:rStyle w:val="CommentReference"/>
          <w:rFonts w:asciiTheme="minorHAnsi" w:eastAsiaTheme="minorHAnsi" w:hAnsiTheme="minorHAnsi" w:cstheme="minorBidi"/>
          <w:lang w:eastAsia="en-US"/>
        </w:rPr>
        <w:commentReference w:id="296"/>
      </w:r>
      <w:r w:rsidRPr="00AE29F6">
        <w:rPr>
          <w:color w:val="000000"/>
          <w:sz w:val="23"/>
          <w:szCs w:val="23"/>
          <w:lang w:val="en-US"/>
        </w:rPr>
        <w:t xml:space="preserve"> data processing scripts </w:t>
      </w:r>
      <w:del w:id="297" w:author="aeshaw1" w:date="2015-06-28T16:04:00Z">
        <w:r w:rsidRPr="00AE29F6" w:rsidDel="006B3477">
          <w:rPr>
            <w:color w:val="000000"/>
            <w:sz w:val="23"/>
            <w:szCs w:val="23"/>
            <w:lang w:val="en-US"/>
          </w:rPr>
          <w:delText>that colleagues had sent me</w:delText>
        </w:r>
      </w:del>
      <w:ins w:id="298" w:author="aeshaw1" w:date="2015-06-28T16:04:00Z">
        <w:r w:rsidR="006B3477">
          <w:rPr>
            <w:color w:val="000000"/>
            <w:sz w:val="23"/>
            <w:szCs w:val="23"/>
            <w:lang w:val="en-US"/>
          </w:rPr>
          <w:t>from colleagues</w:t>
        </w:r>
      </w:ins>
      <w:r w:rsidRPr="00AE29F6">
        <w:rPr>
          <w:color w:val="000000"/>
          <w:sz w:val="23"/>
          <w:szCs w:val="23"/>
          <w:lang w:val="en-US"/>
        </w:rPr>
        <w:t>.</w:t>
      </w:r>
    </w:p>
    <w:p w:rsidR="00AE29F6" w:rsidRPr="00AE29F6" w:rsidDel="008E3894" w:rsidRDefault="00AE29F6" w:rsidP="00AE29F6">
      <w:pPr>
        <w:pStyle w:val="NormalWeb"/>
        <w:spacing w:before="0" w:beforeAutospacing="0" w:after="120" w:afterAutospacing="0" w:line="360" w:lineRule="atLeast"/>
        <w:jc w:val="both"/>
        <w:rPr>
          <w:del w:id="299" w:author="aeshaw1" w:date="2015-06-28T09:45:00Z"/>
          <w:color w:val="000000"/>
          <w:sz w:val="23"/>
          <w:szCs w:val="23"/>
          <w:lang w:val="en-US"/>
        </w:rPr>
      </w:pPr>
      <w:del w:id="300" w:author="aeshaw1" w:date="2015-06-28T09:44:00Z">
        <w:r w:rsidRPr="00AE29F6" w:rsidDel="008E3894">
          <w:rPr>
            <w:color w:val="000000"/>
            <w:sz w:val="23"/>
            <w:szCs w:val="23"/>
            <w:lang w:val="en-US"/>
          </w:rPr>
          <w:delText xml:space="preserve">Used SPSS for statistics. </w:delText>
        </w:r>
      </w:del>
      <w:r w:rsidRPr="00AE29F6">
        <w:rPr>
          <w:color w:val="000000"/>
          <w:sz w:val="23"/>
          <w:szCs w:val="23"/>
          <w:lang w:val="en-US"/>
        </w:rPr>
        <w:t xml:space="preserve">Approximately 8 years </w:t>
      </w:r>
      <w:ins w:id="301" w:author="aeshaw1" w:date="2015-06-28T09:43:00Z">
        <w:r w:rsidR="008E3894">
          <w:rPr>
            <w:color w:val="000000"/>
            <w:sz w:val="23"/>
            <w:szCs w:val="23"/>
            <w:lang w:val="en-US"/>
          </w:rPr>
          <w:t xml:space="preserve">of </w:t>
        </w:r>
      </w:ins>
      <w:ins w:id="302" w:author="aeshaw1" w:date="2015-06-28T09:44:00Z">
        <w:r w:rsidR="008E3894">
          <w:rPr>
            <w:color w:val="000000"/>
            <w:sz w:val="23"/>
            <w:szCs w:val="23"/>
            <w:lang w:val="en-US"/>
          </w:rPr>
          <w:t>occasional use for statistical analysis.</w:t>
        </w:r>
      </w:ins>
      <w:del w:id="303" w:author="aeshaw1" w:date="2015-06-28T09:44:00Z">
        <w:r w:rsidRPr="00AE29F6" w:rsidDel="008E3894">
          <w:rPr>
            <w:color w:val="000000"/>
            <w:sz w:val="23"/>
            <w:szCs w:val="23"/>
            <w:lang w:val="en-US"/>
          </w:rPr>
          <w:delText>experience</w:delText>
        </w:r>
      </w:del>
      <w:r w:rsidRPr="00AE29F6">
        <w:rPr>
          <w:color w:val="000000"/>
          <w:sz w:val="23"/>
          <w:szCs w:val="23"/>
          <w:lang w:val="en-US"/>
        </w:rPr>
        <w:t xml:space="preserve"> </w:t>
      </w:r>
      <w:del w:id="304" w:author="aeshaw1" w:date="2015-06-28T09:45:00Z">
        <w:r w:rsidRPr="00AE29F6" w:rsidDel="008E3894">
          <w:rPr>
            <w:color w:val="000000"/>
            <w:sz w:val="23"/>
            <w:szCs w:val="23"/>
            <w:lang w:val="en-US"/>
          </w:rPr>
          <w:delText>but it never was a very dominant part of my time.</w:delText>
        </w:r>
      </w:del>
    </w:p>
    <w:p w:rsidR="00AE29F6" w:rsidRPr="00AE29F6" w:rsidRDefault="00AE29F6" w:rsidP="00AE29F6">
      <w:pPr>
        <w:pStyle w:val="NormalWeb"/>
        <w:spacing w:before="0" w:beforeAutospacing="0" w:after="120" w:afterAutospacing="0" w:line="360" w:lineRule="atLeast"/>
        <w:jc w:val="both"/>
        <w:rPr>
          <w:color w:val="000000"/>
          <w:sz w:val="23"/>
          <w:szCs w:val="23"/>
          <w:lang w:val="en-US"/>
        </w:rPr>
      </w:pPr>
      <w:r w:rsidRPr="00AE29F6">
        <w:rPr>
          <w:color w:val="000000"/>
          <w:sz w:val="23"/>
          <w:szCs w:val="23"/>
          <w:lang w:val="en-US"/>
        </w:rPr>
        <w:t xml:space="preserve">Ran simulation models that colleagues developed in </w:t>
      </w:r>
      <w:proofErr w:type="spellStart"/>
      <w:r w:rsidRPr="00AE29F6">
        <w:rPr>
          <w:color w:val="000000"/>
          <w:sz w:val="23"/>
          <w:szCs w:val="23"/>
          <w:lang w:val="en-US"/>
        </w:rPr>
        <w:t>MatLab</w:t>
      </w:r>
      <w:proofErr w:type="spellEnd"/>
      <w:r w:rsidRPr="00AE29F6">
        <w:rPr>
          <w:color w:val="000000"/>
          <w:sz w:val="23"/>
          <w:szCs w:val="23"/>
          <w:lang w:val="en-US"/>
        </w:rPr>
        <w:t xml:space="preserve"> to see how they worked. </w:t>
      </w:r>
      <w:proofErr w:type="gramStart"/>
      <w:r w:rsidRPr="00AE29F6">
        <w:rPr>
          <w:color w:val="000000"/>
          <w:sz w:val="23"/>
          <w:szCs w:val="23"/>
          <w:lang w:val="en-US"/>
        </w:rPr>
        <w:t xml:space="preserve">Made small </w:t>
      </w:r>
      <w:del w:id="305" w:author="aeshaw1" w:date="2015-06-28T15:45:00Z">
        <w:r w:rsidRPr="00AE29F6" w:rsidDel="0089156E">
          <w:rPr>
            <w:color w:val="000000"/>
            <w:sz w:val="23"/>
            <w:szCs w:val="23"/>
            <w:lang w:val="en-US"/>
          </w:rPr>
          <w:delText xml:space="preserve">tweaks </w:delText>
        </w:r>
      </w:del>
      <w:ins w:id="306" w:author="aeshaw1" w:date="2015-06-28T15:45:00Z">
        <w:r w:rsidR="0089156E">
          <w:rPr>
            <w:color w:val="000000"/>
            <w:sz w:val="23"/>
            <w:szCs w:val="23"/>
            <w:lang w:val="en-US"/>
          </w:rPr>
          <w:t>changes</w:t>
        </w:r>
        <w:r w:rsidR="0089156E" w:rsidRPr="00AE29F6">
          <w:rPr>
            <w:color w:val="000000"/>
            <w:sz w:val="23"/>
            <w:szCs w:val="23"/>
            <w:lang w:val="en-US"/>
          </w:rPr>
          <w:t xml:space="preserve"> </w:t>
        </w:r>
      </w:ins>
      <w:r w:rsidRPr="00AE29F6">
        <w:rPr>
          <w:color w:val="000000"/>
          <w:sz w:val="23"/>
          <w:szCs w:val="23"/>
          <w:lang w:val="en-US"/>
        </w:rPr>
        <w:t xml:space="preserve">to </w:t>
      </w:r>
      <w:del w:id="307" w:author="aeshaw1" w:date="2015-06-28T15:34:00Z">
        <w:r w:rsidRPr="00AE29F6" w:rsidDel="00A9574D">
          <w:rPr>
            <w:color w:val="000000"/>
            <w:sz w:val="23"/>
            <w:szCs w:val="23"/>
            <w:lang w:val="en-US"/>
          </w:rPr>
          <w:delText xml:space="preserve">change outputs of </w:delText>
        </w:r>
      </w:del>
      <w:del w:id="308" w:author="aeshaw1" w:date="2015-06-28T09:55:00Z">
        <w:r w:rsidRPr="00AE29F6" w:rsidDel="00E956CF">
          <w:rPr>
            <w:color w:val="000000"/>
            <w:sz w:val="23"/>
            <w:szCs w:val="23"/>
            <w:lang w:val="en-US"/>
          </w:rPr>
          <w:delText xml:space="preserve">these </w:delText>
        </w:r>
      </w:del>
      <w:del w:id="309" w:author="aeshaw1" w:date="2015-06-28T15:34:00Z">
        <w:r w:rsidRPr="00AE29F6" w:rsidDel="00A9574D">
          <w:rPr>
            <w:color w:val="000000"/>
            <w:sz w:val="23"/>
            <w:szCs w:val="23"/>
            <w:lang w:val="en-US"/>
          </w:rPr>
          <w:delText xml:space="preserve">simulation </w:delText>
        </w:r>
      </w:del>
      <w:r w:rsidRPr="00AE29F6">
        <w:rPr>
          <w:color w:val="000000"/>
          <w:sz w:val="23"/>
          <w:szCs w:val="23"/>
          <w:lang w:val="en-US"/>
        </w:rPr>
        <w:t>models.</w:t>
      </w:r>
      <w:proofErr w:type="gramEnd"/>
    </w:p>
    <w:p w:rsidR="00E956CF" w:rsidRDefault="008E3894" w:rsidP="00AE29F6">
      <w:pPr>
        <w:pStyle w:val="NormalWeb"/>
        <w:spacing w:before="0" w:beforeAutospacing="0" w:after="120" w:afterAutospacing="0" w:line="360" w:lineRule="atLeast"/>
        <w:jc w:val="both"/>
        <w:rPr>
          <w:ins w:id="310" w:author="aeshaw1" w:date="2015-06-28T09:53:00Z"/>
          <w:color w:val="000000"/>
          <w:sz w:val="23"/>
          <w:szCs w:val="23"/>
          <w:lang w:val="en-US"/>
        </w:rPr>
      </w:pPr>
      <w:commentRangeStart w:id="311"/>
      <w:ins w:id="312" w:author="aeshaw1" w:date="2015-06-28T09:47:00Z">
        <w:r>
          <w:rPr>
            <w:color w:val="000000"/>
            <w:sz w:val="23"/>
            <w:szCs w:val="23"/>
            <w:lang w:val="en-US"/>
          </w:rPr>
          <w:lastRenderedPageBreak/>
          <w:t>Approximately 4 years of experience</w:t>
        </w:r>
      </w:ins>
      <w:del w:id="313" w:author="aeshaw1" w:date="2015-06-28T09:47:00Z">
        <w:r w:rsidR="00AE29F6" w:rsidRPr="00AE29F6" w:rsidDel="008E3894">
          <w:rPr>
            <w:color w:val="000000"/>
            <w:sz w:val="23"/>
            <w:szCs w:val="23"/>
            <w:lang w:val="en-US"/>
          </w:rPr>
          <w:delText xml:space="preserve">Wrote and tweaked </w:delText>
        </w:r>
      </w:del>
      <w:ins w:id="314" w:author="aeshaw1" w:date="2015-06-28T09:47:00Z">
        <w:r>
          <w:rPr>
            <w:color w:val="000000"/>
            <w:sz w:val="23"/>
            <w:szCs w:val="23"/>
            <w:lang w:val="en-US"/>
          </w:rPr>
          <w:t xml:space="preserve"> writing and tweaking </w:t>
        </w:r>
      </w:ins>
      <w:del w:id="315" w:author="aeshaw1" w:date="2015-06-28T09:54:00Z">
        <w:r w:rsidR="00AE29F6" w:rsidRPr="00AE29F6" w:rsidDel="00E956CF">
          <w:rPr>
            <w:color w:val="000000"/>
            <w:sz w:val="23"/>
            <w:szCs w:val="23"/>
            <w:lang w:val="en-US"/>
          </w:rPr>
          <w:delText xml:space="preserve">INNO </w:delText>
        </w:r>
      </w:del>
      <w:proofErr w:type="spellStart"/>
      <w:ins w:id="316" w:author="aeshaw1" w:date="2015-06-28T09:54:00Z">
        <w:r w:rsidR="00E956CF" w:rsidRPr="00AE29F6">
          <w:rPr>
            <w:color w:val="000000"/>
            <w:sz w:val="23"/>
            <w:szCs w:val="23"/>
            <w:lang w:val="en-US"/>
          </w:rPr>
          <w:t>I</w:t>
        </w:r>
        <w:r w:rsidR="00E956CF">
          <w:rPr>
            <w:color w:val="000000"/>
            <w:sz w:val="23"/>
            <w:szCs w:val="23"/>
            <w:lang w:val="en-US"/>
          </w:rPr>
          <w:t>nno</w:t>
        </w:r>
        <w:proofErr w:type="spellEnd"/>
        <w:r w:rsidR="00E956CF" w:rsidRPr="00AE29F6">
          <w:rPr>
            <w:color w:val="000000"/>
            <w:sz w:val="23"/>
            <w:szCs w:val="23"/>
            <w:lang w:val="en-US"/>
          </w:rPr>
          <w:t xml:space="preserve"> </w:t>
        </w:r>
      </w:ins>
      <w:del w:id="317" w:author="aeshaw1" w:date="2015-06-28T09:54:00Z">
        <w:r w:rsidR="00AE29F6" w:rsidRPr="00AE29F6" w:rsidDel="00E956CF">
          <w:rPr>
            <w:color w:val="000000"/>
            <w:sz w:val="23"/>
            <w:szCs w:val="23"/>
            <w:lang w:val="en-US"/>
          </w:rPr>
          <w:delText>s</w:delText>
        </w:r>
      </w:del>
      <w:ins w:id="318" w:author="aeshaw1" w:date="2015-06-28T09:54:00Z">
        <w:r w:rsidR="00E956CF">
          <w:rPr>
            <w:color w:val="000000"/>
            <w:sz w:val="23"/>
            <w:szCs w:val="23"/>
            <w:lang w:val="en-US"/>
          </w:rPr>
          <w:t>S</w:t>
        </w:r>
      </w:ins>
      <w:r w:rsidR="00AE29F6" w:rsidRPr="00AE29F6">
        <w:rPr>
          <w:color w:val="000000"/>
          <w:sz w:val="23"/>
          <w:szCs w:val="23"/>
          <w:lang w:val="en-US"/>
        </w:rPr>
        <w:t xml:space="preserve">etup file protocols. </w:t>
      </w:r>
      <w:commentRangeEnd w:id="311"/>
      <w:r w:rsidR="00E956CF">
        <w:rPr>
          <w:rStyle w:val="CommentReference"/>
          <w:rFonts w:asciiTheme="minorHAnsi" w:eastAsiaTheme="minorHAnsi" w:hAnsiTheme="minorHAnsi" w:cstheme="minorBidi"/>
          <w:lang w:eastAsia="en-US"/>
        </w:rPr>
        <w:commentReference w:id="311"/>
      </w:r>
    </w:p>
    <w:p w:rsidR="00AE29F6" w:rsidRPr="00AE29F6" w:rsidDel="008E3894" w:rsidRDefault="00AE29F6" w:rsidP="00AE29F6">
      <w:pPr>
        <w:pStyle w:val="NormalWeb"/>
        <w:spacing w:before="0" w:beforeAutospacing="0" w:after="120" w:afterAutospacing="0" w:line="360" w:lineRule="atLeast"/>
        <w:jc w:val="both"/>
        <w:rPr>
          <w:del w:id="319" w:author="aeshaw1" w:date="2015-06-28T09:46:00Z"/>
          <w:color w:val="000000"/>
          <w:sz w:val="23"/>
          <w:szCs w:val="23"/>
          <w:lang w:val="en-US"/>
        </w:rPr>
      </w:pPr>
      <w:del w:id="320" w:author="aeshaw1" w:date="2015-06-28T09:46:00Z">
        <w:r w:rsidRPr="00AE29F6" w:rsidDel="008E3894">
          <w:rPr>
            <w:color w:val="000000"/>
            <w:sz w:val="23"/>
            <w:szCs w:val="23"/>
            <w:lang w:val="en-US"/>
          </w:rPr>
          <w:delText>Approximately 4 years experience.</w:delText>
        </w:r>
      </w:del>
    </w:p>
    <w:p w:rsidR="00AE29F6" w:rsidRPr="00AE29F6" w:rsidRDefault="00AE29F6" w:rsidP="00AE29F6">
      <w:pPr>
        <w:pStyle w:val="NormalWeb"/>
        <w:spacing w:before="0" w:beforeAutospacing="0" w:after="120" w:afterAutospacing="0" w:line="360" w:lineRule="atLeast"/>
        <w:jc w:val="both"/>
        <w:rPr>
          <w:color w:val="000000"/>
          <w:sz w:val="23"/>
          <w:szCs w:val="23"/>
          <w:lang w:val="en-US"/>
        </w:rPr>
      </w:pPr>
      <w:del w:id="321" w:author="aeshaw1" w:date="2015-06-28T15:32:00Z">
        <w:r w:rsidRPr="00AE29F6" w:rsidDel="00C679C2">
          <w:rPr>
            <w:color w:val="000000"/>
            <w:sz w:val="23"/>
            <w:szCs w:val="23"/>
            <w:lang w:val="en-US"/>
          </w:rPr>
          <w:delText xml:space="preserve">At ALTERRA in the Netherlands, </w:delText>
        </w:r>
      </w:del>
      <w:r w:rsidRPr="00AE29F6">
        <w:rPr>
          <w:color w:val="000000"/>
          <w:sz w:val="23"/>
          <w:szCs w:val="23"/>
          <w:lang w:val="en-US"/>
        </w:rPr>
        <w:t xml:space="preserve">I worked </w:t>
      </w:r>
      <w:ins w:id="322" w:author="aeshaw1" w:date="2015-06-28T15:50:00Z">
        <w:r w:rsidR="001160BC">
          <w:rPr>
            <w:color w:val="000000"/>
            <w:sz w:val="23"/>
            <w:szCs w:val="23"/>
            <w:lang w:val="en-US"/>
          </w:rPr>
          <w:t xml:space="preserve">for </w:t>
        </w:r>
      </w:ins>
      <w:ins w:id="323" w:author="aeshaw1" w:date="2015-06-28T16:05:00Z">
        <w:r w:rsidR="006B3477">
          <w:rPr>
            <w:color w:val="000000"/>
            <w:sz w:val="23"/>
            <w:szCs w:val="23"/>
            <w:lang w:val="en-US"/>
          </w:rPr>
          <w:t>1</w:t>
        </w:r>
      </w:ins>
      <w:ins w:id="324" w:author="aeshaw1" w:date="2015-06-28T15:50:00Z">
        <w:r w:rsidR="001160BC">
          <w:rPr>
            <w:color w:val="000000"/>
            <w:sz w:val="23"/>
            <w:szCs w:val="23"/>
            <w:lang w:val="en-US"/>
          </w:rPr>
          <w:t xml:space="preserve"> year </w:t>
        </w:r>
      </w:ins>
      <w:r w:rsidRPr="00AE29F6">
        <w:rPr>
          <w:color w:val="000000"/>
          <w:sz w:val="23"/>
          <w:szCs w:val="23"/>
          <w:lang w:val="en-US"/>
        </w:rPr>
        <w:t xml:space="preserve">on a simulation model that was designed as a plugin </w:t>
      </w:r>
      <w:del w:id="325" w:author="aeshaw1" w:date="2015-06-28T15:51:00Z">
        <w:r w:rsidRPr="00AE29F6" w:rsidDel="001160BC">
          <w:rPr>
            <w:color w:val="000000"/>
            <w:sz w:val="23"/>
            <w:szCs w:val="23"/>
            <w:lang w:val="en-US"/>
          </w:rPr>
          <w:delText>in</w:delText>
        </w:r>
      </w:del>
      <w:ins w:id="326" w:author="aeshaw1" w:date="2015-06-28T15:51:00Z">
        <w:r w:rsidR="001160BC">
          <w:rPr>
            <w:color w:val="000000"/>
            <w:sz w:val="23"/>
            <w:szCs w:val="23"/>
            <w:lang w:val="en-US"/>
          </w:rPr>
          <w:t>for</w:t>
        </w:r>
      </w:ins>
      <w:r w:rsidRPr="00AE29F6">
        <w:rPr>
          <w:color w:val="000000"/>
          <w:sz w:val="23"/>
          <w:szCs w:val="23"/>
          <w:lang w:val="en-US"/>
        </w:rPr>
        <w:t xml:space="preserve"> </w:t>
      </w:r>
      <w:del w:id="327" w:author="aeshaw1" w:date="2015-06-28T09:51:00Z">
        <w:r w:rsidRPr="00AE29F6" w:rsidDel="00E956CF">
          <w:rPr>
            <w:color w:val="000000"/>
            <w:sz w:val="23"/>
            <w:szCs w:val="23"/>
            <w:lang w:val="en-US"/>
          </w:rPr>
          <w:delText>ARCGIS</w:delText>
        </w:r>
      </w:del>
      <w:ins w:id="328" w:author="aeshaw1" w:date="2015-06-28T09:51:00Z">
        <w:r w:rsidR="00E956CF" w:rsidRPr="00AE29F6">
          <w:rPr>
            <w:color w:val="000000"/>
            <w:sz w:val="23"/>
            <w:szCs w:val="23"/>
            <w:lang w:val="en-US"/>
          </w:rPr>
          <w:t>A</w:t>
        </w:r>
        <w:r w:rsidR="00E956CF">
          <w:rPr>
            <w:color w:val="000000"/>
            <w:sz w:val="23"/>
            <w:szCs w:val="23"/>
            <w:lang w:val="en-US"/>
          </w:rPr>
          <w:t>rc</w:t>
        </w:r>
        <w:r w:rsidR="00E956CF" w:rsidRPr="00AE29F6">
          <w:rPr>
            <w:color w:val="000000"/>
            <w:sz w:val="23"/>
            <w:szCs w:val="23"/>
            <w:lang w:val="en-US"/>
          </w:rPr>
          <w:t>GIS</w:t>
        </w:r>
      </w:ins>
      <w:r w:rsidRPr="00AE29F6">
        <w:rPr>
          <w:color w:val="000000"/>
          <w:sz w:val="23"/>
          <w:szCs w:val="23"/>
          <w:lang w:val="en-US"/>
        </w:rPr>
        <w:t xml:space="preserve">. </w:t>
      </w:r>
      <w:del w:id="329" w:author="aeshaw1" w:date="2015-06-28T15:54:00Z">
        <w:r w:rsidRPr="00AE29F6" w:rsidDel="001160BC">
          <w:rPr>
            <w:color w:val="000000"/>
            <w:sz w:val="23"/>
            <w:szCs w:val="23"/>
            <w:lang w:val="en-US"/>
          </w:rPr>
          <w:delText>During my work for Purdue University (3+ years)</w:delText>
        </w:r>
      </w:del>
      <w:ins w:id="330" w:author="aeshaw1" w:date="2015-06-28T15:54:00Z">
        <w:r w:rsidR="001160BC">
          <w:rPr>
            <w:color w:val="000000"/>
            <w:sz w:val="23"/>
            <w:szCs w:val="23"/>
            <w:lang w:val="en-US"/>
          </w:rPr>
          <w:t xml:space="preserve">For the past </w:t>
        </w:r>
      </w:ins>
      <w:ins w:id="331" w:author="aeshaw1" w:date="2015-06-28T16:07:00Z">
        <w:r w:rsidR="00BD0B92">
          <w:rPr>
            <w:color w:val="000000"/>
            <w:sz w:val="23"/>
            <w:szCs w:val="23"/>
            <w:lang w:val="en-US"/>
          </w:rPr>
          <w:t>3</w:t>
        </w:r>
      </w:ins>
      <w:ins w:id="332" w:author="aeshaw1" w:date="2015-06-28T15:54:00Z">
        <w:r w:rsidR="001160BC">
          <w:rPr>
            <w:color w:val="000000"/>
            <w:sz w:val="23"/>
            <w:szCs w:val="23"/>
            <w:lang w:val="en-US"/>
          </w:rPr>
          <w:t xml:space="preserve"> years at Purdue University,</w:t>
        </w:r>
      </w:ins>
      <w:r w:rsidRPr="00AE29F6">
        <w:rPr>
          <w:color w:val="000000"/>
          <w:sz w:val="23"/>
          <w:szCs w:val="23"/>
          <w:lang w:val="en-US"/>
        </w:rPr>
        <w:t xml:space="preserve"> </w:t>
      </w:r>
      <w:commentRangeStart w:id="333"/>
      <w:r w:rsidRPr="00AE29F6">
        <w:rPr>
          <w:color w:val="000000"/>
          <w:sz w:val="23"/>
          <w:szCs w:val="23"/>
          <w:lang w:val="en-US"/>
        </w:rPr>
        <w:t xml:space="preserve">I </w:t>
      </w:r>
      <w:ins w:id="334" w:author="aeshaw1" w:date="2015-06-28T15:55:00Z">
        <w:r w:rsidR="001160BC">
          <w:rPr>
            <w:color w:val="000000"/>
            <w:sz w:val="23"/>
            <w:szCs w:val="23"/>
            <w:lang w:val="en-US"/>
          </w:rPr>
          <w:t xml:space="preserve">have </w:t>
        </w:r>
      </w:ins>
      <w:ins w:id="335" w:author="aeshaw1" w:date="2015-06-28T16:02:00Z">
        <w:r w:rsidR="006B3477">
          <w:rPr>
            <w:color w:val="000000"/>
            <w:sz w:val="23"/>
            <w:szCs w:val="23"/>
            <w:lang w:val="en-US"/>
          </w:rPr>
          <w:t xml:space="preserve">used ArcGIS to </w:t>
        </w:r>
      </w:ins>
      <w:r w:rsidRPr="00AE29F6">
        <w:rPr>
          <w:color w:val="000000"/>
          <w:sz w:val="23"/>
          <w:szCs w:val="23"/>
          <w:lang w:val="en-US"/>
        </w:rPr>
        <w:t>ma</w:t>
      </w:r>
      <w:ins w:id="336" w:author="aeshaw1" w:date="2015-06-28T16:02:00Z">
        <w:r w:rsidR="006B3477">
          <w:rPr>
            <w:color w:val="000000"/>
            <w:sz w:val="23"/>
            <w:szCs w:val="23"/>
            <w:lang w:val="en-US"/>
          </w:rPr>
          <w:t>k</w:t>
        </w:r>
      </w:ins>
      <w:del w:id="337" w:author="aeshaw1" w:date="2015-06-28T16:02:00Z">
        <w:r w:rsidRPr="00AE29F6" w:rsidDel="006B3477">
          <w:rPr>
            <w:color w:val="000000"/>
            <w:sz w:val="23"/>
            <w:szCs w:val="23"/>
            <w:lang w:val="en-US"/>
          </w:rPr>
          <w:delText>d</w:delText>
        </w:r>
      </w:del>
      <w:r w:rsidRPr="00AE29F6">
        <w:rPr>
          <w:color w:val="000000"/>
          <w:sz w:val="23"/>
          <w:szCs w:val="23"/>
          <w:lang w:val="en-US"/>
        </w:rPr>
        <w:t>e a lot of maps</w:t>
      </w:r>
      <w:commentRangeEnd w:id="333"/>
      <w:r w:rsidR="001160BC">
        <w:rPr>
          <w:rStyle w:val="CommentReference"/>
          <w:rFonts w:asciiTheme="minorHAnsi" w:eastAsiaTheme="minorHAnsi" w:hAnsiTheme="minorHAnsi" w:cstheme="minorBidi"/>
          <w:lang w:eastAsia="en-US"/>
        </w:rPr>
        <w:commentReference w:id="333"/>
      </w:r>
      <w:r w:rsidRPr="00AE29F6">
        <w:rPr>
          <w:color w:val="000000"/>
          <w:sz w:val="23"/>
          <w:szCs w:val="23"/>
          <w:lang w:val="en-US"/>
        </w:rPr>
        <w:t>.</w:t>
      </w:r>
    </w:p>
    <w:p w:rsidR="00AE29F6" w:rsidRPr="00AE29F6" w:rsidDel="00541BB3" w:rsidRDefault="00AE29F6" w:rsidP="00AE29F6">
      <w:pPr>
        <w:pStyle w:val="NormalWeb"/>
        <w:spacing w:before="0" w:beforeAutospacing="0" w:after="120" w:afterAutospacing="0" w:line="360" w:lineRule="atLeast"/>
        <w:jc w:val="both"/>
        <w:rPr>
          <w:del w:id="338" w:author="aeshaw1" w:date="2015-06-28T22:56:00Z"/>
          <w:color w:val="000000"/>
          <w:sz w:val="23"/>
          <w:szCs w:val="23"/>
          <w:lang w:val="en-US"/>
        </w:rPr>
      </w:pPr>
      <w:commentRangeStart w:id="339"/>
      <w:del w:id="340" w:author="aeshaw1" w:date="2015-06-28T22:56:00Z">
        <w:r w:rsidRPr="00AE29F6" w:rsidDel="00541BB3">
          <w:rPr>
            <w:color w:val="000000"/>
            <w:sz w:val="23"/>
            <w:szCs w:val="23"/>
            <w:lang w:val="en-US"/>
          </w:rPr>
          <w:delText>I used GIMP a lot for all kinds of simple graphical operations. For example the logos on this page and some simple adjustments to the maps that I show in portfolio and the main page.</w:delText>
        </w:r>
        <w:commentRangeEnd w:id="339"/>
        <w:r w:rsidR="00E956CF" w:rsidDel="00541BB3">
          <w:rPr>
            <w:rStyle w:val="CommentReference"/>
            <w:rFonts w:asciiTheme="minorHAnsi" w:eastAsiaTheme="minorHAnsi" w:hAnsiTheme="minorHAnsi" w:cstheme="minorBidi"/>
            <w:lang w:eastAsia="en-US"/>
          </w:rPr>
          <w:commentReference w:id="339"/>
        </w:r>
      </w:del>
    </w:p>
    <w:p w:rsidR="00AE29F6" w:rsidRPr="00AE29F6" w:rsidRDefault="00AE29F6" w:rsidP="00AE29F6">
      <w:pPr>
        <w:pStyle w:val="NormalWeb"/>
        <w:spacing w:before="0" w:beforeAutospacing="0" w:after="120" w:afterAutospacing="0" w:line="360" w:lineRule="atLeast"/>
        <w:jc w:val="both"/>
        <w:rPr>
          <w:color w:val="000000"/>
          <w:sz w:val="23"/>
          <w:szCs w:val="23"/>
          <w:lang w:val="en-US"/>
        </w:rPr>
      </w:pPr>
      <w:del w:id="341" w:author="aeshaw1" w:date="2015-06-28T09:57:00Z">
        <w:r w:rsidRPr="00AE29F6" w:rsidDel="00E956CF">
          <w:rPr>
            <w:color w:val="000000"/>
            <w:sz w:val="23"/>
            <w:szCs w:val="23"/>
            <w:lang w:val="en-US"/>
          </w:rPr>
          <w:delText xml:space="preserve">This may be obvious, but I will list it just the same. </w:delText>
        </w:r>
      </w:del>
      <w:del w:id="342" w:author="aeshaw1" w:date="2015-06-28T10:00:00Z">
        <w:r w:rsidRPr="00AE29F6" w:rsidDel="00B623D2">
          <w:rPr>
            <w:color w:val="000000"/>
            <w:sz w:val="23"/>
            <w:szCs w:val="23"/>
            <w:lang w:val="en-US"/>
          </w:rPr>
          <w:delText>I have lots of experience with</w:delText>
        </w:r>
      </w:del>
      <w:ins w:id="343" w:author="aeshaw1" w:date="2015-06-28T10:00:00Z">
        <w:r w:rsidR="00B623D2">
          <w:rPr>
            <w:color w:val="000000"/>
            <w:sz w:val="23"/>
            <w:szCs w:val="23"/>
            <w:lang w:val="en-US"/>
          </w:rPr>
          <w:t>I use</w:t>
        </w:r>
      </w:ins>
      <w:r w:rsidRPr="00AE29F6">
        <w:rPr>
          <w:color w:val="000000"/>
          <w:sz w:val="23"/>
          <w:szCs w:val="23"/>
          <w:lang w:val="en-US"/>
        </w:rPr>
        <w:t xml:space="preserve"> Microsoft Office </w:t>
      </w:r>
      <w:del w:id="344" w:author="aeshaw1" w:date="2015-06-28T09:57:00Z">
        <w:r w:rsidRPr="00AE29F6" w:rsidDel="00E956CF">
          <w:rPr>
            <w:color w:val="000000"/>
            <w:sz w:val="23"/>
            <w:szCs w:val="23"/>
            <w:lang w:val="en-US"/>
          </w:rPr>
          <w:delText xml:space="preserve">profucts </w:delText>
        </w:r>
      </w:del>
      <w:ins w:id="345" w:author="aeshaw1" w:date="2015-06-28T09:58:00Z">
        <w:r w:rsidR="00E956CF">
          <w:rPr>
            <w:color w:val="000000"/>
            <w:sz w:val="23"/>
            <w:szCs w:val="23"/>
            <w:lang w:val="en-US"/>
          </w:rPr>
          <w:t>Suite products</w:t>
        </w:r>
      </w:ins>
      <w:ins w:id="346" w:author="aeshaw1" w:date="2015-06-28T09:57:00Z">
        <w:r w:rsidR="00E956CF" w:rsidRPr="00AE29F6">
          <w:rPr>
            <w:color w:val="000000"/>
            <w:sz w:val="23"/>
            <w:szCs w:val="23"/>
            <w:lang w:val="en-US"/>
          </w:rPr>
          <w:t xml:space="preserve"> </w:t>
        </w:r>
      </w:ins>
      <w:r w:rsidRPr="00AE29F6">
        <w:rPr>
          <w:color w:val="000000"/>
          <w:sz w:val="23"/>
          <w:szCs w:val="23"/>
          <w:lang w:val="en-US"/>
        </w:rPr>
        <w:t>like Word</w:t>
      </w:r>
      <w:del w:id="347" w:author="aeshaw1" w:date="2015-06-28T09:58:00Z">
        <w:r w:rsidRPr="00AE29F6" w:rsidDel="00E956CF">
          <w:rPr>
            <w:color w:val="000000"/>
            <w:sz w:val="23"/>
            <w:szCs w:val="23"/>
            <w:lang w:val="en-US"/>
          </w:rPr>
          <w:delText>s</w:delText>
        </w:r>
      </w:del>
      <w:r w:rsidRPr="00AE29F6">
        <w:rPr>
          <w:color w:val="000000"/>
          <w:sz w:val="23"/>
          <w:szCs w:val="23"/>
          <w:lang w:val="en-US"/>
        </w:rPr>
        <w:t>, Excel, Power</w:t>
      </w:r>
      <w:ins w:id="348" w:author="aeshaw1" w:date="2015-06-28T09:58:00Z">
        <w:r w:rsidR="00E956CF">
          <w:rPr>
            <w:color w:val="000000"/>
            <w:sz w:val="23"/>
            <w:szCs w:val="23"/>
            <w:lang w:val="en-US"/>
          </w:rPr>
          <w:t>P</w:t>
        </w:r>
      </w:ins>
      <w:del w:id="349" w:author="aeshaw1" w:date="2015-06-28T09:58:00Z">
        <w:r w:rsidRPr="00AE29F6" w:rsidDel="00E956CF">
          <w:rPr>
            <w:color w:val="000000"/>
            <w:sz w:val="23"/>
            <w:szCs w:val="23"/>
            <w:lang w:val="en-US"/>
          </w:rPr>
          <w:delText xml:space="preserve"> p</w:delText>
        </w:r>
      </w:del>
      <w:r w:rsidRPr="00AE29F6">
        <w:rPr>
          <w:color w:val="000000"/>
          <w:sz w:val="23"/>
          <w:szCs w:val="23"/>
          <w:lang w:val="en-US"/>
        </w:rPr>
        <w:t xml:space="preserve">oint, </w:t>
      </w:r>
      <w:ins w:id="350" w:author="aeshaw1" w:date="2015-06-28T09:58:00Z">
        <w:r w:rsidR="00E956CF">
          <w:rPr>
            <w:color w:val="000000"/>
            <w:sz w:val="23"/>
            <w:szCs w:val="23"/>
            <w:lang w:val="en-US"/>
          </w:rPr>
          <w:t xml:space="preserve">and </w:t>
        </w:r>
      </w:ins>
      <w:r w:rsidRPr="00AE29F6">
        <w:rPr>
          <w:color w:val="000000"/>
          <w:sz w:val="23"/>
          <w:szCs w:val="23"/>
          <w:lang w:val="en-US"/>
        </w:rPr>
        <w:t>Access</w:t>
      </w:r>
      <w:ins w:id="351" w:author="aeshaw1" w:date="2015-06-28T10:00:00Z">
        <w:r w:rsidR="00B623D2">
          <w:rPr>
            <w:color w:val="000000"/>
            <w:sz w:val="23"/>
            <w:szCs w:val="23"/>
            <w:lang w:val="en-US"/>
          </w:rPr>
          <w:t xml:space="preserve"> on a daily basis</w:t>
        </w:r>
      </w:ins>
      <w:r w:rsidRPr="00AE29F6">
        <w:rPr>
          <w:color w:val="000000"/>
          <w:sz w:val="23"/>
          <w:szCs w:val="23"/>
          <w:lang w:val="en-US"/>
        </w:rPr>
        <w:t>.</w:t>
      </w:r>
    </w:p>
    <w:p w:rsidR="00AE29F6" w:rsidRPr="00AE29F6" w:rsidRDefault="00AE29F6" w:rsidP="00AE29F6">
      <w:pPr>
        <w:pStyle w:val="NormalWeb"/>
        <w:spacing w:before="0" w:beforeAutospacing="0" w:after="120" w:afterAutospacing="0" w:line="360" w:lineRule="atLeast"/>
        <w:jc w:val="both"/>
        <w:rPr>
          <w:color w:val="000000"/>
          <w:sz w:val="23"/>
          <w:szCs w:val="23"/>
          <w:lang w:val="en-US"/>
        </w:rPr>
      </w:pPr>
      <w:commentRangeStart w:id="352"/>
      <w:r w:rsidRPr="00AE29F6">
        <w:rPr>
          <w:color w:val="000000"/>
          <w:sz w:val="23"/>
          <w:szCs w:val="23"/>
          <w:lang w:val="en-US"/>
        </w:rPr>
        <w:t xml:space="preserve">I used SQL statements to store data in the </w:t>
      </w:r>
      <w:del w:id="353" w:author="aeshaw1" w:date="2015-06-28T09:52:00Z">
        <w:r w:rsidRPr="00AE29F6" w:rsidDel="00E956CF">
          <w:rPr>
            <w:color w:val="000000"/>
            <w:sz w:val="23"/>
            <w:szCs w:val="23"/>
            <w:lang w:val="en-US"/>
          </w:rPr>
          <w:delText xml:space="preserve">ARCGIS </w:delText>
        </w:r>
      </w:del>
      <w:ins w:id="354" w:author="aeshaw1" w:date="2015-06-28T09:52:00Z">
        <w:r w:rsidR="00E956CF" w:rsidRPr="00AE29F6">
          <w:rPr>
            <w:color w:val="000000"/>
            <w:sz w:val="23"/>
            <w:szCs w:val="23"/>
            <w:lang w:val="en-US"/>
          </w:rPr>
          <w:t>A</w:t>
        </w:r>
        <w:r w:rsidR="00E956CF">
          <w:rPr>
            <w:color w:val="000000"/>
            <w:sz w:val="23"/>
            <w:szCs w:val="23"/>
            <w:lang w:val="en-US"/>
          </w:rPr>
          <w:t>rc</w:t>
        </w:r>
        <w:r w:rsidR="00E956CF" w:rsidRPr="00AE29F6">
          <w:rPr>
            <w:color w:val="000000"/>
            <w:sz w:val="23"/>
            <w:szCs w:val="23"/>
            <w:lang w:val="en-US"/>
          </w:rPr>
          <w:t xml:space="preserve">GIS </w:t>
        </w:r>
      </w:ins>
      <w:r w:rsidRPr="00AE29F6">
        <w:rPr>
          <w:color w:val="000000"/>
          <w:sz w:val="23"/>
          <w:szCs w:val="23"/>
          <w:lang w:val="en-US"/>
        </w:rPr>
        <w:t xml:space="preserve">plugin I </w:t>
      </w:r>
      <w:del w:id="355" w:author="aeshaw1" w:date="2015-06-28T15:40:00Z">
        <w:r w:rsidRPr="00AE29F6" w:rsidDel="00A9574D">
          <w:rPr>
            <w:color w:val="000000"/>
            <w:sz w:val="23"/>
            <w:szCs w:val="23"/>
            <w:lang w:val="en-US"/>
          </w:rPr>
          <w:delText>was working on at ALTERRA</w:delText>
        </w:r>
      </w:del>
      <w:ins w:id="356" w:author="aeshaw1" w:date="2015-06-28T15:40:00Z">
        <w:r w:rsidR="00A9574D">
          <w:rPr>
            <w:color w:val="000000"/>
            <w:sz w:val="23"/>
            <w:szCs w:val="23"/>
            <w:lang w:val="en-US"/>
          </w:rPr>
          <w:t>worked on</w:t>
        </w:r>
      </w:ins>
      <w:ins w:id="357" w:author="aeshaw1" w:date="2015-06-28T16:05:00Z">
        <w:r w:rsidR="006B3477">
          <w:rPr>
            <w:color w:val="000000"/>
            <w:sz w:val="23"/>
            <w:szCs w:val="23"/>
            <w:lang w:val="en-US"/>
          </w:rPr>
          <w:t xml:space="preserve"> for 1 year</w:t>
        </w:r>
      </w:ins>
      <w:del w:id="358" w:author="aeshaw1" w:date="2015-06-28T15:37:00Z">
        <w:r w:rsidRPr="00AE29F6" w:rsidDel="00A9574D">
          <w:rPr>
            <w:color w:val="000000"/>
            <w:sz w:val="23"/>
            <w:szCs w:val="23"/>
            <w:lang w:val="en-US"/>
          </w:rPr>
          <w:delText xml:space="preserve"> in the Netherlands in a Microsoft Access or Firebird database</w:delText>
        </w:r>
      </w:del>
      <w:r w:rsidRPr="00AE29F6">
        <w:rPr>
          <w:color w:val="000000"/>
          <w:sz w:val="23"/>
          <w:szCs w:val="23"/>
          <w:lang w:val="en-US"/>
        </w:rPr>
        <w:t>.</w:t>
      </w:r>
      <w:commentRangeEnd w:id="352"/>
      <w:r w:rsidR="00B623D2">
        <w:rPr>
          <w:rStyle w:val="CommentReference"/>
          <w:rFonts w:asciiTheme="minorHAnsi" w:eastAsiaTheme="minorHAnsi" w:hAnsiTheme="minorHAnsi" w:cstheme="minorBidi"/>
          <w:lang w:eastAsia="en-US"/>
        </w:rPr>
        <w:commentReference w:id="352"/>
      </w:r>
    </w:p>
    <w:p w:rsidR="00AE29F6" w:rsidRPr="00AE29F6" w:rsidRDefault="00AE29F6" w:rsidP="00AE29F6">
      <w:pPr>
        <w:pStyle w:val="NormalWeb"/>
        <w:spacing w:before="0" w:beforeAutospacing="0" w:after="120" w:afterAutospacing="0" w:line="360" w:lineRule="atLeast"/>
        <w:jc w:val="both"/>
        <w:rPr>
          <w:color w:val="000000"/>
          <w:sz w:val="23"/>
          <w:szCs w:val="23"/>
          <w:lang w:val="en-US"/>
        </w:rPr>
      </w:pPr>
      <w:commentRangeStart w:id="359"/>
      <w:r w:rsidRPr="00AE29F6">
        <w:rPr>
          <w:color w:val="000000"/>
          <w:sz w:val="23"/>
          <w:szCs w:val="23"/>
          <w:lang w:val="en-US"/>
        </w:rPr>
        <w:t xml:space="preserve">One of the simulation programs I worked on at ALTERRA in the Netherlands uses a </w:t>
      </w:r>
      <w:del w:id="360" w:author="aeshaw1" w:date="2015-06-28T10:03:00Z">
        <w:r w:rsidRPr="00AE29F6" w:rsidDel="00B623D2">
          <w:rPr>
            <w:color w:val="000000"/>
            <w:sz w:val="23"/>
            <w:szCs w:val="23"/>
            <w:lang w:val="en-US"/>
          </w:rPr>
          <w:delText xml:space="preserve">FireBird </w:delText>
        </w:r>
      </w:del>
      <w:ins w:id="361" w:author="aeshaw1" w:date="2015-06-28T10:03:00Z">
        <w:r w:rsidR="00B623D2" w:rsidRPr="00AE29F6">
          <w:rPr>
            <w:color w:val="000000"/>
            <w:sz w:val="23"/>
            <w:szCs w:val="23"/>
            <w:lang w:val="en-US"/>
          </w:rPr>
          <w:t>Fire</w:t>
        </w:r>
        <w:r w:rsidR="00B623D2">
          <w:rPr>
            <w:color w:val="000000"/>
            <w:sz w:val="23"/>
            <w:szCs w:val="23"/>
            <w:lang w:val="en-US"/>
          </w:rPr>
          <w:t>b</w:t>
        </w:r>
        <w:r w:rsidR="00B623D2" w:rsidRPr="00AE29F6">
          <w:rPr>
            <w:color w:val="000000"/>
            <w:sz w:val="23"/>
            <w:szCs w:val="23"/>
            <w:lang w:val="en-US"/>
          </w:rPr>
          <w:t xml:space="preserve">ird </w:t>
        </w:r>
      </w:ins>
      <w:r w:rsidRPr="00AE29F6">
        <w:rPr>
          <w:color w:val="000000"/>
          <w:sz w:val="23"/>
          <w:szCs w:val="23"/>
          <w:lang w:val="en-US"/>
        </w:rPr>
        <w:t>database.</w:t>
      </w:r>
      <w:commentRangeEnd w:id="359"/>
      <w:r w:rsidR="00B623D2">
        <w:rPr>
          <w:rStyle w:val="CommentReference"/>
          <w:rFonts w:asciiTheme="minorHAnsi" w:eastAsiaTheme="minorHAnsi" w:hAnsiTheme="minorHAnsi" w:cstheme="minorBidi"/>
          <w:lang w:eastAsia="en-US"/>
        </w:rPr>
        <w:commentReference w:id="359"/>
      </w:r>
    </w:p>
    <w:p w:rsidR="00BD0B92" w:rsidRDefault="00AE29F6" w:rsidP="00AE29F6">
      <w:pPr>
        <w:pStyle w:val="NormalWeb"/>
        <w:spacing w:before="0" w:beforeAutospacing="0" w:after="120" w:afterAutospacing="0" w:line="360" w:lineRule="atLeast"/>
        <w:jc w:val="both"/>
        <w:rPr>
          <w:ins w:id="362" w:author="aeshaw1" w:date="2015-06-28T16:05:00Z"/>
          <w:color w:val="000000"/>
          <w:sz w:val="23"/>
          <w:szCs w:val="23"/>
          <w:lang w:val="en-US"/>
        </w:rPr>
      </w:pPr>
      <w:r w:rsidRPr="00AE29F6">
        <w:rPr>
          <w:color w:val="000000"/>
          <w:sz w:val="23"/>
          <w:szCs w:val="23"/>
          <w:lang w:val="en-US"/>
        </w:rPr>
        <w:t xml:space="preserve">I developed this website </w:t>
      </w:r>
      <w:del w:id="363" w:author="aeshaw1" w:date="2015-06-28T15:35:00Z">
        <w:r w:rsidRPr="00AE29F6" w:rsidDel="00A9574D">
          <w:rPr>
            <w:color w:val="000000"/>
            <w:sz w:val="23"/>
            <w:szCs w:val="23"/>
            <w:lang w:val="en-US"/>
          </w:rPr>
          <w:delText xml:space="preserve">as a web application </w:delText>
        </w:r>
      </w:del>
      <w:r w:rsidRPr="00AE29F6">
        <w:rPr>
          <w:color w:val="000000"/>
          <w:sz w:val="23"/>
          <w:szCs w:val="23"/>
          <w:lang w:val="en-US"/>
        </w:rPr>
        <w:t xml:space="preserve">using HTML5. </w:t>
      </w:r>
    </w:p>
    <w:p w:rsidR="00AE29F6" w:rsidRPr="00AE29F6" w:rsidDel="00A9574D" w:rsidRDefault="00AE29F6" w:rsidP="00AE29F6">
      <w:pPr>
        <w:pStyle w:val="NormalWeb"/>
        <w:spacing w:before="0" w:beforeAutospacing="0" w:after="120" w:afterAutospacing="0" w:line="360" w:lineRule="atLeast"/>
        <w:jc w:val="both"/>
        <w:rPr>
          <w:del w:id="364" w:author="aeshaw1" w:date="2015-06-28T15:36:00Z"/>
          <w:color w:val="000000"/>
          <w:sz w:val="23"/>
          <w:szCs w:val="23"/>
          <w:lang w:val="en-US"/>
        </w:rPr>
      </w:pPr>
      <w:del w:id="365" w:author="aeshaw1" w:date="2015-06-28T15:36:00Z">
        <w:r w:rsidRPr="00AE29F6" w:rsidDel="00A9574D">
          <w:rPr>
            <w:color w:val="000000"/>
            <w:sz w:val="23"/>
            <w:szCs w:val="23"/>
            <w:lang w:val="en-US"/>
          </w:rPr>
          <w:delText xml:space="preserve">I have been working on this website </w:delText>
        </w:r>
      </w:del>
      <w:del w:id="366" w:author="aeshaw1" w:date="2015-06-28T10:03:00Z">
        <w:r w:rsidRPr="00AE29F6" w:rsidDel="00B623D2">
          <w:rPr>
            <w:color w:val="000000"/>
            <w:sz w:val="23"/>
            <w:szCs w:val="23"/>
            <w:lang w:val="en-US"/>
          </w:rPr>
          <w:delText xml:space="preserve">off and on for </w:delText>
        </w:r>
      </w:del>
      <w:del w:id="367" w:author="aeshaw1" w:date="2015-06-28T15:36:00Z">
        <w:r w:rsidRPr="00AE29F6" w:rsidDel="00A9574D">
          <w:rPr>
            <w:color w:val="000000"/>
            <w:sz w:val="23"/>
            <w:szCs w:val="23"/>
            <w:lang w:val="en-US"/>
          </w:rPr>
          <w:delText>approximately 5 months.</w:delText>
        </w:r>
      </w:del>
    </w:p>
    <w:p w:rsidR="00B623D2" w:rsidRDefault="00AE29F6" w:rsidP="00AE29F6">
      <w:pPr>
        <w:pStyle w:val="NormalWeb"/>
        <w:spacing w:before="0" w:beforeAutospacing="0" w:after="120" w:afterAutospacing="0" w:line="360" w:lineRule="atLeast"/>
        <w:jc w:val="both"/>
        <w:rPr>
          <w:ins w:id="368" w:author="aeshaw1" w:date="2015-06-28T10:04:00Z"/>
          <w:color w:val="000000"/>
          <w:sz w:val="23"/>
          <w:szCs w:val="23"/>
          <w:lang w:val="en-US"/>
        </w:rPr>
      </w:pPr>
      <w:r w:rsidRPr="00AE29F6">
        <w:rPr>
          <w:color w:val="000000"/>
          <w:sz w:val="23"/>
          <w:szCs w:val="23"/>
          <w:lang w:val="en-US"/>
        </w:rPr>
        <w:t xml:space="preserve">I used CSS for the styling of this website. </w:t>
      </w:r>
    </w:p>
    <w:p w:rsidR="00AE29F6" w:rsidRPr="00AE29F6" w:rsidDel="00B623D2" w:rsidRDefault="00AE29F6" w:rsidP="00AE29F6">
      <w:pPr>
        <w:pStyle w:val="NormalWeb"/>
        <w:spacing w:before="0" w:beforeAutospacing="0" w:after="120" w:afterAutospacing="0" w:line="360" w:lineRule="atLeast"/>
        <w:jc w:val="both"/>
        <w:rPr>
          <w:del w:id="369" w:author="aeshaw1" w:date="2015-06-28T10:04:00Z"/>
          <w:color w:val="000000"/>
          <w:sz w:val="23"/>
          <w:szCs w:val="23"/>
          <w:lang w:val="en-US"/>
        </w:rPr>
      </w:pPr>
      <w:del w:id="370" w:author="aeshaw1" w:date="2015-06-28T10:04:00Z">
        <w:r w:rsidRPr="00AE29F6" w:rsidDel="00B623D2">
          <w:rPr>
            <w:color w:val="000000"/>
            <w:sz w:val="23"/>
            <w:szCs w:val="23"/>
            <w:lang w:val="en-US"/>
          </w:rPr>
          <w:delText>I have been working on this website off and on for approximately 5 months.</w:delText>
        </w:r>
      </w:del>
    </w:p>
    <w:p w:rsidR="00B623D2" w:rsidRDefault="00AE29F6" w:rsidP="00AE29F6">
      <w:pPr>
        <w:pStyle w:val="NormalWeb"/>
        <w:spacing w:before="0" w:beforeAutospacing="0" w:after="120" w:afterAutospacing="0" w:line="360" w:lineRule="atLeast"/>
        <w:jc w:val="both"/>
        <w:rPr>
          <w:ins w:id="371" w:author="aeshaw1" w:date="2015-06-28T10:04:00Z"/>
          <w:color w:val="000000"/>
          <w:sz w:val="23"/>
          <w:szCs w:val="23"/>
          <w:lang w:val="en-US"/>
        </w:rPr>
      </w:pPr>
      <w:r w:rsidRPr="00AE29F6">
        <w:rPr>
          <w:color w:val="000000"/>
          <w:sz w:val="23"/>
          <w:szCs w:val="23"/>
          <w:lang w:val="en-US"/>
        </w:rPr>
        <w:t>I used JavaScript for inter</w:t>
      </w:r>
      <w:del w:id="372" w:author="aeshaw1" w:date="2015-06-28T10:04:00Z">
        <w:r w:rsidRPr="00AE29F6" w:rsidDel="00B623D2">
          <w:rPr>
            <w:color w:val="000000"/>
            <w:sz w:val="23"/>
            <w:szCs w:val="23"/>
            <w:lang w:val="en-US"/>
          </w:rPr>
          <w:delText>r</w:delText>
        </w:r>
      </w:del>
      <w:r w:rsidRPr="00AE29F6">
        <w:rPr>
          <w:color w:val="000000"/>
          <w:sz w:val="23"/>
          <w:szCs w:val="23"/>
          <w:lang w:val="en-US"/>
        </w:rPr>
        <w:t xml:space="preserve">active elements in this website. </w:t>
      </w:r>
    </w:p>
    <w:p w:rsidR="00AE29F6" w:rsidRPr="00AE29F6" w:rsidDel="00B623D2" w:rsidRDefault="00AE29F6" w:rsidP="00AE29F6">
      <w:pPr>
        <w:pStyle w:val="NormalWeb"/>
        <w:spacing w:before="0" w:beforeAutospacing="0" w:after="120" w:afterAutospacing="0" w:line="360" w:lineRule="atLeast"/>
        <w:jc w:val="both"/>
        <w:rPr>
          <w:del w:id="373" w:author="aeshaw1" w:date="2015-06-28T10:04:00Z"/>
          <w:color w:val="000000"/>
          <w:sz w:val="23"/>
          <w:szCs w:val="23"/>
          <w:lang w:val="en-US"/>
        </w:rPr>
      </w:pPr>
      <w:del w:id="374" w:author="aeshaw1" w:date="2015-06-28T10:04:00Z">
        <w:r w:rsidRPr="00AE29F6" w:rsidDel="00B623D2">
          <w:rPr>
            <w:color w:val="000000"/>
            <w:sz w:val="23"/>
            <w:szCs w:val="23"/>
            <w:lang w:val="en-US"/>
          </w:rPr>
          <w:delText>I have been working on this website off and on for approximately 5 months.</w:delText>
        </w:r>
      </w:del>
    </w:p>
    <w:p w:rsidR="00AE29F6" w:rsidRPr="00A67F86" w:rsidRDefault="00AE29F6" w:rsidP="00AE29F6">
      <w:pPr>
        <w:pStyle w:val="NormalWeb"/>
        <w:spacing w:before="0" w:beforeAutospacing="0" w:after="120" w:afterAutospacing="0" w:line="360" w:lineRule="atLeast"/>
        <w:jc w:val="both"/>
        <w:rPr>
          <w:color w:val="000000"/>
          <w:sz w:val="23"/>
          <w:szCs w:val="23"/>
          <w:lang w:val="en-US"/>
          <w:rPrChange w:id="375" w:author="aeshaw1" w:date="2015-06-28T16:31:00Z">
            <w:rPr>
              <w:color w:val="000000"/>
              <w:sz w:val="23"/>
              <w:szCs w:val="23"/>
            </w:rPr>
          </w:rPrChange>
        </w:rPr>
      </w:pPr>
      <w:del w:id="376" w:author="aeshaw1" w:date="2015-06-28T10:10:00Z">
        <w:r w:rsidRPr="00AE29F6" w:rsidDel="00A110C3">
          <w:rPr>
            <w:color w:val="000000"/>
            <w:sz w:val="23"/>
            <w:szCs w:val="23"/>
            <w:lang w:val="en-US"/>
          </w:rPr>
          <w:delText>Managing large amounts of data and knowing the bottlenecks of time consumption in management of large amounts of data has been an important element of all my work. Typically the simulationmodels I use</w:delText>
        </w:r>
      </w:del>
      <w:del w:id="377" w:author="aeshaw1" w:date="2015-06-28T10:07:00Z">
        <w:r w:rsidRPr="00AE29F6" w:rsidDel="00B623D2">
          <w:rPr>
            <w:color w:val="000000"/>
            <w:sz w:val="23"/>
            <w:szCs w:val="23"/>
            <w:lang w:val="en-US"/>
          </w:rPr>
          <w:delText>d</w:delText>
        </w:r>
      </w:del>
      <w:del w:id="378" w:author="aeshaw1" w:date="2015-06-28T10:10:00Z">
        <w:r w:rsidRPr="00AE29F6" w:rsidDel="00A110C3">
          <w:rPr>
            <w:color w:val="000000"/>
            <w:sz w:val="23"/>
            <w:szCs w:val="23"/>
            <w:lang w:val="en-US"/>
          </w:rPr>
          <w:delText xml:space="preserve"> are two dimensional (i.e. they read and write maps). Calculating simulation outputs for each of the pixels, often implementing multiple processes per pixel, easily becomes a very time consuming operation. I worked and developed a number of techniques to optimize my code.</w:delText>
        </w:r>
        <w:r w:rsidRPr="00AE29F6" w:rsidDel="00A110C3">
          <w:rPr>
            <w:rStyle w:val="apple-converted-space"/>
            <w:color w:val="000000"/>
            <w:sz w:val="23"/>
            <w:szCs w:val="23"/>
            <w:lang w:val="en-US"/>
          </w:rPr>
          <w:delText> </w:delText>
        </w:r>
      </w:del>
      <w:del w:id="379" w:author="aeshaw1" w:date="2015-06-28T22:56:00Z">
        <w:r w:rsidDel="00541BB3">
          <w:rPr>
            <w:color w:val="000000"/>
            <w:sz w:val="23"/>
            <w:szCs w:val="23"/>
            <w:lang w:val="en-US"/>
          </w:rPr>
          <w:br/>
        </w:r>
      </w:del>
    </w:p>
    <w:p w:rsidR="00A67F86" w:rsidRPr="00A67F86" w:rsidRDefault="00AE29F6" w:rsidP="00A67F86">
      <w:pPr>
        <w:pStyle w:val="Heading2"/>
        <w:shd w:val="clear" w:color="auto" w:fill="FFFFFF"/>
        <w:spacing w:line="338" w:lineRule="atLeast"/>
        <w:jc w:val="center"/>
        <w:rPr>
          <w:rFonts w:ascii="Arial" w:hAnsi="Arial" w:cs="Arial"/>
          <w:color w:val="000000"/>
          <w:lang w:val="en-US"/>
        </w:rPr>
      </w:pPr>
      <w:del w:id="380" w:author="aeshaw1" w:date="2015-06-28T22:56:00Z">
        <w:r w:rsidRPr="00A67F86" w:rsidDel="00541BB3">
          <w:rPr>
            <w:color w:val="000000"/>
            <w:sz w:val="23"/>
            <w:szCs w:val="23"/>
            <w:lang w:val="en-US"/>
            <w:rPrChange w:id="381" w:author="aeshaw1" w:date="2015-06-28T16:31:00Z">
              <w:rPr>
                <w:color w:val="000000"/>
                <w:sz w:val="23"/>
                <w:szCs w:val="23"/>
              </w:rPr>
            </w:rPrChange>
          </w:rPr>
          <w:br/>
        </w:r>
      </w:del>
      <w:ins w:id="382" w:author="aeshaw1" w:date="2015-06-28T22:56:00Z">
        <w:r w:rsidR="00541BB3">
          <w:rPr>
            <w:rFonts w:ascii="Arial" w:hAnsi="Arial" w:cs="Arial"/>
            <w:color w:val="000000"/>
            <w:lang w:val="en-US"/>
          </w:rPr>
          <w:t xml:space="preserve"> </w:t>
        </w:r>
      </w:ins>
      <w:r w:rsidR="00A67F86" w:rsidRPr="00A67F86">
        <w:rPr>
          <w:rFonts w:ascii="Arial" w:hAnsi="Arial" w:cs="Arial"/>
          <w:color w:val="000000"/>
          <w:lang w:val="en-US"/>
        </w:rPr>
        <w:t>Deforestation in Indonesia</w:t>
      </w:r>
    </w:p>
    <w:p w:rsidR="00A67F86" w:rsidRPr="00A67F86" w:rsidDel="00C72784" w:rsidRDefault="00A67F86" w:rsidP="00A67F86">
      <w:pPr>
        <w:shd w:val="clear" w:color="auto" w:fill="FFFFFF"/>
        <w:spacing w:line="360" w:lineRule="atLeast"/>
        <w:jc w:val="both"/>
        <w:rPr>
          <w:del w:id="383" w:author="aeshaw1" w:date="2015-06-28T21:33:00Z"/>
          <w:rFonts w:ascii="Arial" w:hAnsi="Arial" w:cs="Arial"/>
          <w:color w:val="000000"/>
          <w:sz w:val="23"/>
          <w:szCs w:val="23"/>
          <w:lang w:val="en-US"/>
        </w:rPr>
      </w:pPr>
      <w:del w:id="384" w:author="aeshaw1" w:date="2015-06-28T21:33:00Z">
        <w:r w:rsidRPr="00A67F86" w:rsidDel="00C72784">
          <w:rPr>
            <w:rFonts w:ascii="Arial" w:hAnsi="Arial" w:cs="Arial"/>
            <w:color w:val="000000"/>
            <w:sz w:val="23"/>
            <w:szCs w:val="23"/>
            <w:lang w:val="en-US"/>
          </w:rPr>
          <w:delText>Simulate 9 years</w:delText>
        </w:r>
      </w:del>
    </w:p>
    <w:p w:rsidR="00A67F86" w:rsidRPr="00A67F86" w:rsidRDefault="00A67F86" w:rsidP="00251540">
      <w:pPr>
        <w:pStyle w:val="NormalWeb"/>
        <w:shd w:val="clear" w:color="auto" w:fill="FFFFFF"/>
        <w:spacing w:before="0" w:beforeAutospacing="0" w:after="0" w:afterAutospacing="0" w:line="360" w:lineRule="atLeast"/>
        <w:rPr>
          <w:rFonts w:ascii="Arial" w:hAnsi="Arial" w:cs="Arial"/>
          <w:color w:val="000000"/>
          <w:sz w:val="23"/>
          <w:szCs w:val="23"/>
          <w:lang w:val="en-US"/>
        </w:rPr>
        <w:pPrChange w:id="385" w:author="aeshaw1" w:date="2015-06-28T20:46:00Z">
          <w:pPr>
            <w:pStyle w:val="NormalWeb"/>
            <w:shd w:val="clear" w:color="auto" w:fill="FFFFFF"/>
            <w:spacing w:before="0" w:beforeAutospacing="0" w:after="0" w:afterAutospacing="0" w:line="360" w:lineRule="atLeast"/>
            <w:jc w:val="both"/>
          </w:pPr>
        </w:pPrChange>
      </w:pPr>
      <w:r w:rsidRPr="00A67F86">
        <w:rPr>
          <w:rFonts w:ascii="Arial" w:hAnsi="Arial" w:cs="Arial"/>
          <w:color w:val="000000"/>
          <w:sz w:val="23"/>
          <w:szCs w:val="23"/>
          <w:lang w:val="en-US"/>
        </w:rPr>
        <w:lastRenderedPageBreak/>
        <w:t xml:space="preserve">For my master's project at </w:t>
      </w:r>
      <w:proofErr w:type="spellStart"/>
      <w:r w:rsidRPr="00A67F86">
        <w:rPr>
          <w:rFonts w:ascii="Arial" w:hAnsi="Arial" w:cs="Arial"/>
          <w:color w:val="000000"/>
          <w:sz w:val="23"/>
          <w:szCs w:val="23"/>
          <w:lang w:val="en-US"/>
        </w:rPr>
        <w:t>Wageningen</w:t>
      </w:r>
      <w:proofErr w:type="spellEnd"/>
      <w:r w:rsidRPr="00A67F86">
        <w:rPr>
          <w:rFonts w:ascii="Arial" w:hAnsi="Arial" w:cs="Arial"/>
          <w:color w:val="000000"/>
          <w:sz w:val="23"/>
          <w:szCs w:val="23"/>
          <w:lang w:val="en-US"/>
        </w:rPr>
        <w:t xml:space="preserve"> University, I used land use derived from a</w:t>
      </w:r>
      <w:ins w:id="386" w:author="aeshaw1" w:date="2015-06-28T20:45:00Z">
        <w:r w:rsidR="00251540">
          <w:rPr>
            <w:rFonts w:ascii="Arial" w:hAnsi="Arial" w:cs="Arial"/>
            <w:color w:val="000000"/>
            <w:sz w:val="23"/>
            <w:szCs w:val="23"/>
            <w:lang w:val="en-US"/>
          </w:rPr>
          <w:t>e</w:t>
        </w:r>
      </w:ins>
      <w:r w:rsidRPr="00A67F86">
        <w:rPr>
          <w:rFonts w:ascii="Arial" w:hAnsi="Arial" w:cs="Arial"/>
          <w:color w:val="000000"/>
          <w:sz w:val="23"/>
          <w:szCs w:val="23"/>
          <w:lang w:val="en-US"/>
        </w:rPr>
        <w:t xml:space="preserve">rial photographs of eastern Borneo taken in </w:t>
      </w:r>
      <w:del w:id="387" w:author="aeshaw1" w:date="2015-06-28T20:45:00Z">
        <w:r w:rsidRPr="00A67F86" w:rsidDel="00251540">
          <w:rPr>
            <w:rFonts w:ascii="Arial" w:hAnsi="Arial" w:cs="Arial"/>
            <w:color w:val="000000"/>
            <w:sz w:val="23"/>
            <w:szCs w:val="23"/>
            <w:lang w:val="en-US"/>
          </w:rPr>
          <w:delText>(</w:delText>
        </w:r>
      </w:del>
      <w:r>
        <w:rPr>
          <w:rFonts w:ascii="Arial" w:hAnsi="Arial" w:cs="Arial"/>
          <w:color w:val="000000"/>
          <w:sz w:val="23"/>
          <w:szCs w:val="23"/>
        </w:rPr>
        <w:fldChar w:fldCharType="begin"/>
      </w:r>
      <w:r w:rsidRPr="00A67F86">
        <w:rPr>
          <w:rFonts w:ascii="Arial" w:hAnsi="Arial" w:cs="Arial"/>
          <w:color w:val="000000"/>
          <w:sz w:val="23"/>
          <w:szCs w:val="23"/>
          <w:lang w:val="en-US"/>
        </w:rPr>
        <w:instrText xml:space="preserve"> HYPERLINK "http://localhost:57770/Portfolio.aspx" </w:instrText>
      </w:r>
      <w:r>
        <w:rPr>
          <w:rFonts w:ascii="Arial" w:hAnsi="Arial" w:cs="Arial"/>
          <w:color w:val="000000"/>
          <w:sz w:val="23"/>
          <w:szCs w:val="23"/>
        </w:rPr>
        <w:fldChar w:fldCharType="separate"/>
      </w:r>
      <w:r w:rsidRPr="00A67F86">
        <w:rPr>
          <w:rStyle w:val="Hyperlink"/>
          <w:rFonts w:ascii="Arial" w:hAnsi="Arial" w:cs="Arial"/>
          <w:color w:val="31B6FC"/>
          <w:sz w:val="23"/>
          <w:szCs w:val="23"/>
          <w:lang w:val="en-US"/>
        </w:rPr>
        <w:t>2000</w:t>
      </w:r>
      <w:r>
        <w:rPr>
          <w:rFonts w:ascii="Arial" w:hAnsi="Arial" w:cs="Arial"/>
          <w:color w:val="000000"/>
          <w:sz w:val="23"/>
          <w:szCs w:val="23"/>
        </w:rPr>
        <w:fldChar w:fldCharType="end"/>
      </w:r>
      <w:del w:id="388" w:author="aeshaw1" w:date="2015-06-28T20:45:00Z">
        <w:r w:rsidRPr="00A67F86" w:rsidDel="00251540">
          <w:rPr>
            <w:rFonts w:ascii="Arial" w:hAnsi="Arial" w:cs="Arial"/>
            <w:color w:val="000000"/>
            <w:sz w:val="23"/>
            <w:szCs w:val="23"/>
            <w:lang w:val="en-US"/>
          </w:rPr>
          <w:delText>)</w:delText>
        </w:r>
      </w:del>
      <w:r w:rsidRPr="00A67F86">
        <w:rPr>
          <w:rFonts w:ascii="Arial" w:hAnsi="Arial" w:cs="Arial"/>
          <w:color w:val="000000"/>
          <w:sz w:val="23"/>
          <w:szCs w:val="23"/>
          <w:lang w:val="en-US"/>
        </w:rPr>
        <w:t xml:space="preserve"> and </w:t>
      </w:r>
      <w:del w:id="389" w:author="aeshaw1" w:date="2015-06-28T20:45:00Z">
        <w:r w:rsidRPr="00A67F86" w:rsidDel="00251540">
          <w:rPr>
            <w:rFonts w:ascii="Arial" w:hAnsi="Arial" w:cs="Arial"/>
            <w:color w:val="000000"/>
            <w:sz w:val="23"/>
            <w:szCs w:val="23"/>
            <w:lang w:val="en-US"/>
          </w:rPr>
          <w:delText>(</w:delText>
        </w:r>
      </w:del>
      <w:r>
        <w:rPr>
          <w:rFonts w:ascii="Arial" w:hAnsi="Arial" w:cs="Arial"/>
          <w:color w:val="000000"/>
          <w:sz w:val="23"/>
          <w:szCs w:val="23"/>
        </w:rPr>
        <w:fldChar w:fldCharType="begin"/>
      </w:r>
      <w:r w:rsidRPr="00A67F86">
        <w:rPr>
          <w:rFonts w:ascii="Arial" w:hAnsi="Arial" w:cs="Arial"/>
          <w:color w:val="000000"/>
          <w:sz w:val="23"/>
          <w:szCs w:val="23"/>
          <w:lang w:val="en-US"/>
        </w:rPr>
        <w:instrText xml:space="preserve"> HYPERLINK "http://localhost:57770/Portfolio.aspx" </w:instrText>
      </w:r>
      <w:r>
        <w:rPr>
          <w:rFonts w:ascii="Arial" w:hAnsi="Arial" w:cs="Arial"/>
          <w:color w:val="000000"/>
          <w:sz w:val="23"/>
          <w:szCs w:val="23"/>
        </w:rPr>
        <w:fldChar w:fldCharType="separate"/>
      </w:r>
      <w:r w:rsidRPr="00A67F86">
        <w:rPr>
          <w:rStyle w:val="Hyperlink"/>
          <w:rFonts w:ascii="Arial" w:hAnsi="Arial" w:cs="Arial"/>
          <w:color w:val="31B6FC"/>
          <w:sz w:val="23"/>
          <w:szCs w:val="23"/>
          <w:lang w:val="en-US"/>
        </w:rPr>
        <w:t>2009</w:t>
      </w:r>
      <w:r>
        <w:rPr>
          <w:rFonts w:ascii="Arial" w:hAnsi="Arial" w:cs="Arial"/>
          <w:color w:val="000000"/>
          <w:sz w:val="23"/>
          <w:szCs w:val="23"/>
        </w:rPr>
        <w:fldChar w:fldCharType="end"/>
      </w:r>
      <w:del w:id="390" w:author="aeshaw1" w:date="2015-06-28T20:45:00Z">
        <w:r w:rsidRPr="00A67F86" w:rsidDel="00251540">
          <w:rPr>
            <w:rFonts w:ascii="Arial" w:hAnsi="Arial" w:cs="Arial"/>
            <w:color w:val="000000"/>
            <w:sz w:val="23"/>
            <w:szCs w:val="23"/>
            <w:lang w:val="en-US"/>
          </w:rPr>
          <w:delText>)</w:delText>
        </w:r>
      </w:del>
      <w:r w:rsidRPr="00A67F86">
        <w:rPr>
          <w:rFonts w:ascii="Arial" w:hAnsi="Arial" w:cs="Arial"/>
          <w:color w:val="000000"/>
          <w:sz w:val="23"/>
          <w:szCs w:val="23"/>
          <w:lang w:val="en-US"/>
        </w:rPr>
        <w:t xml:space="preserve"> to evaluate hypotheses about </w:t>
      </w:r>
      <w:del w:id="391" w:author="aeshaw1" w:date="2015-06-28T20:46:00Z">
        <w:r w:rsidRPr="00A67F86" w:rsidDel="00251540">
          <w:rPr>
            <w:rFonts w:ascii="Arial" w:hAnsi="Arial" w:cs="Arial"/>
            <w:color w:val="000000"/>
            <w:sz w:val="23"/>
            <w:szCs w:val="23"/>
            <w:lang w:val="en-US"/>
          </w:rPr>
          <w:delText xml:space="preserve">the spatial configuration </w:delText>
        </w:r>
      </w:del>
      <w:ins w:id="392" w:author="aeshaw1" w:date="2015-06-28T20:46:00Z">
        <w:r w:rsidR="00251540">
          <w:rPr>
            <w:rFonts w:ascii="Arial" w:hAnsi="Arial" w:cs="Arial"/>
            <w:color w:val="000000"/>
            <w:sz w:val="23"/>
            <w:szCs w:val="23"/>
            <w:lang w:val="en-US"/>
          </w:rPr>
          <w:t>patterns</w:t>
        </w:r>
        <w:r w:rsidR="00251540" w:rsidRPr="00A67F86">
          <w:rPr>
            <w:rFonts w:ascii="Arial" w:hAnsi="Arial" w:cs="Arial"/>
            <w:color w:val="000000"/>
            <w:sz w:val="23"/>
            <w:szCs w:val="23"/>
            <w:lang w:val="en-US"/>
          </w:rPr>
          <w:t xml:space="preserve"> </w:t>
        </w:r>
      </w:ins>
      <w:r w:rsidRPr="00A67F86">
        <w:rPr>
          <w:rFonts w:ascii="Arial" w:hAnsi="Arial" w:cs="Arial"/>
          <w:color w:val="000000"/>
          <w:sz w:val="23"/>
          <w:szCs w:val="23"/>
          <w:lang w:val="en-US"/>
        </w:rPr>
        <w:t>of land use changes and to predict future land use</w:t>
      </w:r>
      <w:del w:id="393" w:author="aeshaw1" w:date="2015-06-28T20:45:00Z">
        <w:r w:rsidRPr="00A67F86" w:rsidDel="00251540">
          <w:rPr>
            <w:rFonts w:ascii="Arial" w:hAnsi="Arial" w:cs="Arial"/>
            <w:color w:val="000000"/>
            <w:sz w:val="23"/>
            <w:szCs w:val="23"/>
            <w:lang w:val="en-US"/>
          </w:rPr>
          <w:delText xml:space="preserve"> thereupon</w:delText>
        </w:r>
      </w:del>
      <w:r w:rsidRPr="00A67F86">
        <w:rPr>
          <w:rFonts w:ascii="Arial" w:hAnsi="Arial" w:cs="Arial"/>
          <w:color w:val="000000"/>
          <w:sz w:val="23"/>
          <w:szCs w:val="23"/>
          <w:lang w:val="en-US"/>
        </w:rPr>
        <w:t>, for example:</w:t>
      </w:r>
      <w:r w:rsidRPr="00A67F86">
        <w:rPr>
          <w:rStyle w:val="apple-converted-space"/>
          <w:rFonts w:ascii="Arial" w:hAnsi="Arial" w:cs="Arial"/>
          <w:color w:val="000000"/>
          <w:sz w:val="23"/>
          <w:szCs w:val="23"/>
          <w:lang w:val="en-US"/>
        </w:rPr>
        <w:t> </w:t>
      </w:r>
      <w:r w:rsidRPr="00A67F86">
        <w:rPr>
          <w:rFonts w:ascii="Arial" w:hAnsi="Arial" w:cs="Arial"/>
          <w:color w:val="000000"/>
          <w:sz w:val="23"/>
          <w:szCs w:val="23"/>
          <w:lang w:val="en-US"/>
        </w:rPr>
        <w:br/>
      </w:r>
      <w:r w:rsidRPr="00A67F86">
        <w:rPr>
          <w:rFonts w:ascii="Arial" w:hAnsi="Arial" w:cs="Arial"/>
          <w:color w:val="000000"/>
          <w:sz w:val="23"/>
          <w:szCs w:val="23"/>
          <w:lang w:val="en-US"/>
        </w:rPr>
        <w:br/>
      </w:r>
      <w:r>
        <w:rPr>
          <w:rFonts w:ascii="Arial" w:hAnsi="Arial" w:cs="Arial"/>
          <w:color w:val="000000"/>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8pt;height:18pt" o:ole="">
            <v:imagedata r:id="rId8" o:title=""/>
          </v:shape>
          <w:control r:id="rId9" w:name="Object 24" w:shapeid="_x0000_i1048"/>
        </w:object>
      </w:r>
      <w:r w:rsidRPr="00A67F86">
        <w:rPr>
          <w:rFonts w:ascii="Arial" w:hAnsi="Arial" w:cs="Arial"/>
          <w:color w:val="000000"/>
          <w:sz w:val="23"/>
          <w:szCs w:val="23"/>
          <w:lang w:val="en-US"/>
        </w:rPr>
        <w:t>1. There is no spatial correlation between land use transitions.</w:t>
      </w:r>
      <w:r w:rsidRPr="00A67F86">
        <w:rPr>
          <w:rFonts w:ascii="Arial" w:hAnsi="Arial" w:cs="Arial"/>
          <w:color w:val="000000"/>
          <w:sz w:val="23"/>
          <w:szCs w:val="23"/>
          <w:lang w:val="en-US"/>
        </w:rPr>
        <w:br/>
      </w:r>
      <w:r>
        <w:rPr>
          <w:rFonts w:ascii="Arial" w:hAnsi="Arial" w:cs="Arial"/>
          <w:color w:val="000000"/>
          <w:sz w:val="23"/>
          <w:szCs w:val="23"/>
        </w:rPr>
        <w:object w:dxaOrig="225" w:dyaOrig="225">
          <v:shape id="_x0000_i1049" type="#_x0000_t75" style="width:18pt;height:18pt" o:ole="">
            <v:imagedata r:id="rId8" o:title=""/>
          </v:shape>
          <w:control r:id="rId10" w:name="Object 25" w:shapeid="_x0000_i1049"/>
        </w:object>
      </w:r>
      <w:r w:rsidRPr="00A67F86">
        <w:rPr>
          <w:rFonts w:ascii="Arial" w:hAnsi="Arial" w:cs="Arial"/>
          <w:color w:val="000000"/>
          <w:sz w:val="23"/>
          <w:szCs w:val="23"/>
          <w:lang w:val="en-US"/>
        </w:rPr>
        <w:t xml:space="preserve">2. Land use transitions occur near </w:t>
      </w:r>
      <w:ins w:id="394" w:author="aeshaw1" w:date="2015-06-28T20:55:00Z">
        <w:r w:rsidR="00251540">
          <w:rPr>
            <w:rFonts w:ascii="Arial" w:hAnsi="Arial" w:cs="Arial"/>
            <w:color w:val="000000"/>
            <w:sz w:val="23"/>
            <w:szCs w:val="23"/>
            <w:lang w:val="en-US"/>
          </w:rPr>
          <w:t xml:space="preserve">human </w:t>
        </w:r>
      </w:ins>
      <w:r w:rsidRPr="00A67F86">
        <w:rPr>
          <w:rFonts w:ascii="Arial" w:hAnsi="Arial" w:cs="Arial"/>
          <w:color w:val="000000"/>
          <w:sz w:val="23"/>
          <w:szCs w:val="23"/>
          <w:lang w:val="en-US"/>
        </w:rPr>
        <w:t>settlements.</w:t>
      </w:r>
      <w:r w:rsidRPr="00A67F86">
        <w:rPr>
          <w:rFonts w:ascii="Arial" w:hAnsi="Arial" w:cs="Arial"/>
          <w:color w:val="000000"/>
          <w:sz w:val="23"/>
          <w:szCs w:val="23"/>
          <w:lang w:val="en-US"/>
        </w:rPr>
        <w:br/>
      </w:r>
      <w:r>
        <w:rPr>
          <w:rFonts w:ascii="Arial" w:hAnsi="Arial" w:cs="Arial"/>
          <w:color w:val="000000"/>
          <w:sz w:val="23"/>
          <w:szCs w:val="23"/>
        </w:rPr>
        <w:object w:dxaOrig="225" w:dyaOrig="225">
          <v:shape id="_x0000_i1050" type="#_x0000_t75" style="width:18pt;height:18pt" o:ole="">
            <v:imagedata r:id="rId8" o:title=""/>
          </v:shape>
          <w:control r:id="rId11" w:name="Object 26" w:shapeid="_x0000_i1050"/>
        </w:object>
      </w:r>
      <w:r w:rsidRPr="00A67F86">
        <w:rPr>
          <w:rFonts w:ascii="Arial" w:hAnsi="Arial" w:cs="Arial"/>
          <w:color w:val="000000"/>
          <w:sz w:val="23"/>
          <w:szCs w:val="23"/>
          <w:lang w:val="en-US"/>
        </w:rPr>
        <w:t>3.</w:t>
      </w:r>
      <w:ins w:id="395" w:author="aeshaw1" w:date="2015-06-28T20:46:00Z">
        <w:r w:rsidR="00251540">
          <w:rPr>
            <w:rFonts w:ascii="Arial" w:hAnsi="Arial" w:cs="Arial"/>
            <w:color w:val="000000"/>
            <w:sz w:val="23"/>
            <w:szCs w:val="23"/>
            <w:lang w:val="en-US"/>
          </w:rPr>
          <w:t xml:space="preserve"> </w:t>
        </w:r>
      </w:ins>
      <w:r w:rsidRPr="00A67F86">
        <w:rPr>
          <w:rFonts w:ascii="Arial" w:hAnsi="Arial" w:cs="Arial"/>
          <w:color w:val="000000"/>
          <w:sz w:val="23"/>
          <w:szCs w:val="23"/>
          <w:lang w:val="en-US"/>
        </w:rPr>
        <w:t>Land use transitions occur near water.</w:t>
      </w:r>
      <w:r w:rsidRPr="00A67F86">
        <w:rPr>
          <w:rFonts w:ascii="Arial" w:hAnsi="Arial" w:cs="Arial"/>
          <w:color w:val="000000"/>
          <w:sz w:val="23"/>
          <w:szCs w:val="23"/>
          <w:lang w:val="en-US"/>
        </w:rPr>
        <w:br/>
      </w:r>
    </w:p>
    <w:p w:rsidR="00A67F86" w:rsidRPr="00A67F86" w:rsidRDefault="00A67F86" w:rsidP="00251540">
      <w:pPr>
        <w:pStyle w:val="NormalWeb"/>
        <w:shd w:val="clear" w:color="auto" w:fill="FFFFFF"/>
        <w:spacing w:before="0" w:beforeAutospacing="0" w:after="240" w:afterAutospacing="0" w:line="360" w:lineRule="atLeast"/>
        <w:rPr>
          <w:rFonts w:ascii="Arial" w:hAnsi="Arial" w:cs="Arial"/>
          <w:color w:val="000000"/>
          <w:sz w:val="23"/>
          <w:szCs w:val="23"/>
          <w:lang w:val="en-US"/>
        </w:rPr>
        <w:pPrChange w:id="396" w:author="aeshaw1" w:date="2015-06-28T20:46:00Z">
          <w:pPr>
            <w:pStyle w:val="NormalWeb"/>
            <w:shd w:val="clear" w:color="auto" w:fill="FFFFFF"/>
            <w:spacing w:before="0" w:beforeAutospacing="0" w:after="240" w:afterAutospacing="0" w:line="360" w:lineRule="atLeast"/>
            <w:jc w:val="both"/>
          </w:pPr>
        </w:pPrChange>
      </w:pPr>
      <w:del w:id="397" w:author="aeshaw1" w:date="2015-06-28T20:54:00Z">
        <w:r w:rsidRPr="00A67F86" w:rsidDel="00251540">
          <w:rPr>
            <w:rFonts w:ascii="Arial" w:hAnsi="Arial" w:cs="Arial"/>
            <w:color w:val="000000"/>
            <w:sz w:val="23"/>
            <w:szCs w:val="23"/>
            <w:lang w:val="en-US"/>
          </w:rPr>
          <w:delText>When you further assume some ratios of</w:delText>
        </w:r>
      </w:del>
      <w:ins w:id="398" w:author="aeshaw1" w:date="2015-06-28T20:54:00Z">
        <w:r w:rsidR="00251540">
          <w:rPr>
            <w:rFonts w:ascii="Arial" w:hAnsi="Arial" w:cs="Arial"/>
            <w:color w:val="000000"/>
            <w:sz w:val="23"/>
            <w:szCs w:val="23"/>
            <w:lang w:val="en-US"/>
          </w:rPr>
          <w:t>Given the following</w:t>
        </w:r>
      </w:ins>
      <w:r w:rsidRPr="00A67F86">
        <w:rPr>
          <w:rFonts w:ascii="Arial" w:hAnsi="Arial" w:cs="Arial"/>
          <w:color w:val="000000"/>
          <w:sz w:val="23"/>
          <w:szCs w:val="23"/>
          <w:lang w:val="en-US"/>
        </w:rPr>
        <w:t xml:space="preserve"> land use transition</w:t>
      </w:r>
      <w:ins w:id="399" w:author="aeshaw1" w:date="2015-06-28T20:54:00Z">
        <w:r w:rsidR="00251540">
          <w:rPr>
            <w:rFonts w:ascii="Arial" w:hAnsi="Arial" w:cs="Arial"/>
            <w:color w:val="000000"/>
            <w:sz w:val="23"/>
            <w:szCs w:val="23"/>
            <w:lang w:val="en-US"/>
          </w:rPr>
          <w:t xml:space="preserve"> rate</w:t>
        </w:r>
      </w:ins>
      <w:r w:rsidRPr="00A67F86">
        <w:rPr>
          <w:rFonts w:ascii="Arial" w:hAnsi="Arial" w:cs="Arial"/>
          <w:color w:val="000000"/>
          <w:sz w:val="23"/>
          <w:szCs w:val="23"/>
          <w:lang w:val="en-US"/>
        </w:rPr>
        <w:t>s</w:t>
      </w:r>
      <w:del w:id="400" w:author="aeshaw1" w:date="2015-06-28T20:54:00Z">
        <w:r w:rsidRPr="00A67F86" w:rsidDel="00251540">
          <w:rPr>
            <w:rFonts w:ascii="Arial" w:hAnsi="Arial" w:cs="Arial"/>
            <w:color w:val="000000"/>
            <w:sz w:val="23"/>
            <w:szCs w:val="23"/>
            <w:lang w:val="en-US"/>
          </w:rPr>
          <w:delText>, per the table below</w:delText>
        </w:r>
      </w:del>
      <w:r w:rsidRPr="00A67F86">
        <w:rPr>
          <w:rFonts w:ascii="Arial" w:hAnsi="Arial" w:cs="Arial"/>
          <w:color w:val="000000"/>
          <w:sz w:val="23"/>
          <w:szCs w:val="23"/>
          <w:lang w:val="en-US"/>
        </w:rPr>
        <w:t xml:space="preserve"> for the period of 2000-2009</w:t>
      </w:r>
      <w:ins w:id="401" w:author="aeshaw1" w:date="2015-06-28T20:55:00Z">
        <w:r w:rsidR="00251540">
          <w:rPr>
            <w:rFonts w:ascii="Arial" w:hAnsi="Arial" w:cs="Arial"/>
            <w:color w:val="000000"/>
            <w:sz w:val="23"/>
            <w:szCs w:val="23"/>
            <w:lang w:val="en-US"/>
          </w:rPr>
          <w:t>:</w:t>
        </w:r>
      </w:ins>
      <w:del w:id="402" w:author="aeshaw1" w:date="2015-06-28T20:54:00Z">
        <w:r w:rsidRPr="00A67F86" w:rsidDel="00251540">
          <w:rPr>
            <w:rFonts w:ascii="Arial" w:hAnsi="Arial" w:cs="Arial"/>
            <w:color w:val="000000"/>
            <w:sz w:val="23"/>
            <w:szCs w:val="23"/>
            <w:lang w:val="en-US"/>
          </w:rPr>
          <w:delText>:</w:delText>
        </w:r>
      </w:del>
      <w:r w:rsidRPr="00A67F86">
        <w:rPr>
          <w:rStyle w:val="apple-converted-space"/>
          <w:rFonts w:ascii="Arial" w:hAnsi="Arial" w:cs="Arial"/>
          <w:color w:val="000000"/>
          <w:sz w:val="23"/>
          <w:szCs w:val="23"/>
          <w:lang w:val="en-US"/>
        </w:rPr>
        <w:t>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Change w:id="403" w:author="aeshaw1" w:date="2015-06-28T20:53:00Z">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1725"/>
        <w:gridCol w:w="810"/>
        <w:gridCol w:w="1170"/>
        <w:gridCol w:w="968"/>
        <w:gridCol w:w="1282"/>
        <w:tblGridChange w:id="404">
          <w:tblGrid>
            <w:gridCol w:w="1725"/>
            <w:gridCol w:w="810"/>
            <w:gridCol w:w="1170"/>
            <w:gridCol w:w="968"/>
            <w:gridCol w:w="1134"/>
          </w:tblGrid>
        </w:tblGridChange>
      </w:tblGrid>
      <w:tr w:rsidR="00251540" w:rsidTr="00251540">
        <w:trPr>
          <w:trHeight w:val="663"/>
        </w:trPr>
        <w:tc>
          <w:tcPr>
            <w:tcW w:w="1725"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05" w:author="aeshaw1" w:date="2015-06-28T20:53:00Z">
              <w:tcPr>
                <w:tcW w:w="1725"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jc w:val="center"/>
              <w:rPr>
                <w:b/>
                <w:bCs/>
                <w:sz w:val="24"/>
                <w:szCs w:val="24"/>
              </w:rPr>
              <w:pPrChange w:id="406" w:author="aeshaw1" w:date="2015-06-28T20:52:00Z">
                <w:pPr/>
              </w:pPrChange>
            </w:pPr>
            <w:proofErr w:type="spellStart"/>
            <w:r>
              <w:rPr>
                <w:b/>
                <w:bCs/>
              </w:rPr>
              <w:t>From</w:t>
            </w:r>
            <w:proofErr w:type="spellEnd"/>
            <w:r>
              <w:rPr>
                <w:b/>
                <w:bCs/>
              </w:rPr>
              <w:t xml:space="preserve"> / To</w:t>
            </w:r>
          </w:p>
        </w:tc>
        <w:tc>
          <w:tcPr>
            <w:tcW w:w="810"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07" w:author="aeshaw1" w:date="2015-06-28T20:53:00Z">
              <w:tcPr>
                <w:tcW w:w="81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jc w:val="center"/>
              <w:rPr>
                <w:b/>
                <w:bCs/>
                <w:sz w:val="24"/>
                <w:szCs w:val="24"/>
              </w:rPr>
              <w:pPrChange w:id="408" w:author="aeshaw1" w:date="2015-06-28T20:52:00Z">
                <w:pPr/>
              </w:pPrChange>
            </w:pPr>
            <w:proofErr w:type="spellStart"/>
            <w:r>
              <w:rPr>
                <w:b/>
                <w:bCs/>
              </w:rPr>
              <w:t>Forest</w:t>
            </w:r>
            <w:proofErr w:type="spellEnd"/>
          </w:p>
        </w:tc>
        <w:tc>
          <w:tcPr>
            <w:tcW w:w="1170"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09" w:author="aeshaw1" w:date="2015-06-28T20:53:00Z">
              <w:tcPr>
                <w:tcW w:w="117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jc w:val="center"/>
              <w:rPr>
                <w:b/>
                <w:bCs/>
                <w:sz w:val="24"/>
                <w:szCs w:val="24"/>
              </w:rPr>
              <w:pPrChange w:id="410" w:author="aeshaw1" w:date="2015-06-28T20:52:00Z">
                <w:pPr/>
              </w:pPrChange>
            </w:pPr>
            <w:proofErr w:type="spellStart"/>
            <w:r>
              <w:rPr>
                <w:b/>
                <w:bCs/>
              </w:rPr>
              <w:t>Secondary</w:t>
            </w:r>
            <w:proofErr w:type="spellEnd"/>
            <w:r>
              <w:rPr>
                <w:b/>
                <w:bCs/>
              </w:rPr>
              <w:t xml:space="preserve"> </w:t>
            </w:r>
            <w:proofErr w:type="spellStart"/>
            <w:r>
              <w:rPr>
                <w:b/>
                <w:bCs/>
              </w:rPr>
              <w:t>Forest</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11" w:author="aeshaw1" w:date="2015-06-28T20:53:00Z">
              <w:tcPr>
                <w:tcW w:w="968"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jc w:val="center"/>
              <w:rPr>
                <w:b/>
                <w:bCs/>
                <w:sz w:val="24"/>
                <w:szCs w:val="24"/>
              </w:rPr>
              <w:pPrChange w:id="412" w:author="aeshaw1" w:date="2015-06-28T20:52:00Z">
                <w:pPr/>
              </w:pPrChange>
            </w:pPr>
            <w:proofErr w:type="spellStart"/>
            <w:r>
              <w:rPr>
                <w:b/>
                <w:bCs/>
              </w:rPr>
              <w:t>Cropland</w:t>
            </w:r>
            <w:proofErr w:type="spellEnd"/>
          </w:p>
        </w:tc>
        <w:tc>
          <w:tcPr>
            <w:tcW w:w="1282"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13" w:author="aeshaw1" w:date="2015-06-28T20:53:00Z">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jc w:val="center"/>
              <w:rPr>
                <w:b/>
                <w:bCs/>
                <w:sz w:val="24"/>
                <w:szCs w:val="24"/>
              </w:rPr>
              <w:pPrChange w:id="414" w:author="aeshaw1" w:date="2015-06-28T20:52:00Z">
                <w:pPr/>
              </w:pPrChange>
            </w:pPr>
            <w:proofErr w:type="spellStart"/>
            <w:r>
              <w:rPr>
                <w:b/>
                <w:bCs/>
              </w:rPr>
              <w:t>Settlements</w:t>
            </w:r>
            <w:proofErr w:type="spellEnd"/>
          </w:p>
        </w:tc>
      </w:tr>
      <w:tr w:rsidR="00251540" w:rsidTr="00251540">
        <w:tc>
          <w:tcPr>
            <w:tcW w:w="1725"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15" w:author="aeshaw1" w:date="2015-06-28T20:52:00Z">
              <w:tcPr>
                <w:tcW w:w="1725"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jc w:val="center"/>
              <w:rPr>
                <w:b/>
                <w:bCs/>
                <w:sz w:val="24"/>
                <w:szCs w:val="24"/>
              </w:rPr>
              <w:pPrChange w:id="416" w:author="aeshaw1" w:date="2015-06-28T20:52:00Z">
                <w:pPr/>
              </w:pPrChange>
            </w:pPr>
            <w:proofErr w:type="spellStart"/>
            <w:r>
              <w:rPr>
                <w:b/>
                <w:bCs/>
              </w:rPr>
              <w:t>Forest</w:t>
            </w:r>
            <w:proofErr w:type="spellEnd"/>
          </w:p>
        </w:tc>
        <w:tc>
          <w:tcPr>
            <w:tcW w:w="810"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17" w:author="aeshaw1" w:date="2015-06-28T20:52:00Z">
              <w:tcPr>
                <w:tcW w:w="81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spacing w:line="360" w:lineRule="atLeast"/>
              <w:jc w:val="center"/>
              <w:rPr>
                <w:sz w:val="23"/>
                <w:szCs w:val="23"/>
              </w:rPr>
              <w:pPrChange w:id="418" w:author="aeshaw1" w:date="2015-06-28T20:52:00Z">
                <w:pPr>
                  <w:spacing w:line="360" w:lineRule="atLeast"/>
                  <w:jc w:val="both"/>
                </w:pPr>
              </w:pPrChange>
            </w:pPr>
            <w:r>
              <w:rPr>
                <w:sz w:val="23"/>
                <w:szCs w:val="23"/>
              </w:rPr>
              <w:t>0.998</w:t>
            </w:r>
          </w:p>
        </w:tc>
        <w:tc>
          <w:tcPr>
            <w:tcW w:w="1170"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19" w:author="aeshaw1" w:date="2015-06-28T20:52:00Z">
              <w:tcPr>
                <w:tcW w:w="117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20" w:author="aeshaw1" w:date="2015-06-28T20:52:00Z">
                <w:pPr>
                  <w:spacing w:line="360" w:lineRule="atLeast"/>
                  <w:jc w:val="both"/>
                </w:pPr>
              </w:pPrChange>
            </w:pPr>
            <w:r>
              <w:rPr>
                <w:sz w:val="23"/>
                <w:szCs w:val="23"/>
              </w:rPr>
              <w:t>0.002</w:t>
            </w:r>
          </w:p>
        </w:tc>
        <w:tc>
          <w:tcPr>
            <w:tcW w:w="9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21" w:author="aeshaw1" w:date="2015-06-28T20:52:00Z">
              <w:tcPr>
                <w:tcW w:w="9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22" w:author="aeshaw1" w:date="2015-06-28T20:52:00Z">
                <w:pPr>
                  <w:spacing w:line="360" w:lineRule="atLeast"/>
                  <w:jc w:val="both"/>
                </w:pPr>
              </w:pPrChange>
            </w:pPr>
            <w:r>
              <w:rPr>
                <w:sz w:val="23"/>
                <w:szCs w:val="23"/>
              </w:rPr>
              <w:t>0</w:t>
            </w:r>
          </w:p>
        </w:tc>
        <w:tc>
          <w:tcPr>
            <w:tcW w:w="1282"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23" w:author="aeshaw1" w:date="2015-06-28T20:52:00Z">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24" w:author="aeshaw1" w:date="2015-06-28T20:52:00Z">
                <w:pPr>
                  <w:spacing w:line="360" w:lineRule="atLeast"/>
                  <w:jc w:val="both"/>
                </w:pPr>
              </w:pPrChange>
            </w:pPr>
            <w:r>
              <w:rPr>
                <w:sz w:val="23"/>
                <w:szCs w:val="23"/>
              </w:rPr>
              <w:t>0.0003</w:t>
            </w:r>
          </w:p>
        </w:tc>
      </w:tr>
      <w:tr w:rsidR="00251540" w:rsidTr="00251540">
        <w:tc>
          <w:tcPr>
            <w:tcW w:w="1725"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25" w:author="aeshaw1" w:date="2015-06-28T20:52:00Z">
              <w:tcPr>
                <w:tcW w:w="1725"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jc w:val="center"/>
              <w:rPr>
                <w:b/>
                <w:bCs/>
                <w:sz w:val="24"/>
                <w:szCs w:val="24"/>
              </w:rPr>
              <w:pPrChange w:id="426" w:author="aeshaw1" w:date="2015-06-28T20:52:00Z">
                <w:pPr/>
              </w:pPrChange>
            </w:pPr>
            <w:proofErr w:type="spellStart"/>
            <w:r>
              <w:rPr>
                <w:b/>
                <w:bCs/>
              </w:rPr>
              <w:t>Secondary</w:t>
            </w:r>
            <w:proofErr w:type="spellEnd"/>
            <w:r>
              <w:rPr>
                <w:b/>
                <w:bCs/>
              </w:rPr>
              <w:t xml:space="preserve"> </w:t>
            </w:r>
            <w:proofErr w:type="spellStart"/>
            <w:r>
              <w:rPr>
                <w:b/>
                <w:bCs/>
              </w:rPr>
              <w:t>Forest</w:t>
            </w:r>
            <w:proofErr w:type="spellEnd"/>
          </w:p>
        </w:tc>
        <w:tc>
          <w:tcPr>
            <w:tcW w:w="8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27" w:author="aeshaw1" w:date="2015-06-28T20:52:00Z">
              <w:tcPr>
                <w:tcW w:w="8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28" w:author="aeshaw1" w:date="2015-06-28T20:52:00Z">
                <w:pPr>
                  <w:spacing w:line="360" w:lineRule="atLeast"/>
                  <w:jc w:val="both"/>
                </w:pPr>
              </w:pPrChange>
            </w:pPr>
            <w:r>
              <w:rPr>
                <w:sz w:val="23"/>
                <w:szCs w:val="23"/>
              </w:rPr>
              <w:t>0</w:t>
            </w:r>
          </w:p>
        </w:tc>
        <w:tc>
          <w:tcPr>
            <w:tcW w:w="1170"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29" w:author="aeshaw1" w:date="2015-06-28T20:52:00Z">
              <w:tcPr>
                <w:tcW w:w="1170"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spacing w:line="360" w:lineRule="atLeast"/>
              <w:jc w:val="center"/>
              <w:rPr>
                <w:sz w:val="23"/>
                <w:szCs w:val="23"/>
              </w:rPr>
              <w:pPrChange w:id="430" w:author="aeshaw1" w:date="2015-06-28T20:52:00Z">
                <w:pPr>
                  <w:spacing w:line="360" w:lineRule="atLeast"/>
                  <w:jc w:val="both"/>
                </w:pPr>
              </w:pPrChange>
            </w:pPr>
            <w:r>
              <w:rPr>
                <w:sz w:val="23"/>
                <w:szCs w:val="23"/>
              </w:rPr>
              <w:t>0.995</w:t>
            </w:r>
          </w:p>
        </w:tc>
        <w:tc>
          <w:tcPr>
            <w:tcW w:w="9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31" w:author="aeshaw1" w:date="2015-06-28T20:52:00Z">
              <w:tcPr>
                <w:tcW w:w="9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32" w:author="aeshaw1" w:date="2015-06-28T20:52:00Z">
                <w:pPr>
                  <w:spacing w:line="360" w:lineRule="atLeast"/>
                  <w:jc w:val="both"/>
                </w:pPr>
              </w:pPrChange>
            </w:pPr>
            <w:r>
              <w:rPr>
                <w:sz w:val="23"/>
                <w:szCs w:val="23"/>
              </w:rPr>
              <w:t>0.005</w:t>
            </w:r>
          </w:p>
        </w:tc>
        <w:tc>
          <w:tcPr>
            <w:tcW w:w="1282"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33" w:author="aeshaw1" w:date="2015-06-28T20:52:00Z">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34" w:author="aeshaw1" w:date="2015-06-28T20:52:00Z">
                <w:pPr>
                  <w:spacing w:line="360" w:lineRule="atLeast"/>
                  <w:jc w:val="both"/>
                </w:pPr>
              </w:pPrChange>
            </w:pPr>
            <w:r>
              <w:rPr>
                <w:sz w:val="23"/>
                <w:szCs w:val="23"/>
              </w:rPr>
              <w:t>0</w:t>
            </w:r>
          </w:p>
        </w:tc>
      </w:tr>
      <w:tr w:rsidR="00251540" w:rsidTr="00251540">
        <w:trPr>
          <w:trHeight w:val="393"/>
        </w:trPr>
        <w:tc>
          <w:tcPr>
            <w:tcW w:w="1725"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35" w:author="aeshaw1" w:date="2015-06-28T20:52:00Z">
              <w:tcPr>
                <w:tcW w:w="1725"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jc w:val="center"/>
              <w:rPr>
                <w:b/>
                <w:bCs/>
                <w:sz w:val="24"/>
                <w:szCs w:val="24"/>
              </w:rPr>
              <w:pPrChange w:id="436" w:author="aeshaw1" w:date="2015-06-28T20:52:00Z">
                <w:pPr/>
              </w:pPrChange>
            </w:pPr>
            <w:proofErr w:type="spellStart"/>
            <w:r>
              <w:rPr>
                <w:b/>
                <w:bCs/>
              </w:rPr>
              <w:t>Cropland</w:t>
            </w:r>
            <w:proofErr w:type="spellEnd"/>
          </w:p>
        </w:tc>
        <w:tc>
          <w:tcPr>
            <w:tcW w:w="8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37" w:author="aeshaw1" w:date="2015-06-28T20:52:00Z">
              <w:tcPr>
                <w:tcW w:w="8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38" w:author="aeshaw1" w:date="2015-06-28T20:52:00Z">
                <w:pPr>
                  <w:spacing w:line="360" w:lineRule="atLeast"/>
                  <w:jc w:val="both"/>
                </w:pPr>
              </w:pPrChange>
            </w:pPr>
            <w:r>
              <w:rPr>
                <w:sz w:val="23"/>
                <w:szCs w:val="23"/>
              </w:rPr>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39" w:author="aeshaw1" w:date="2015-06-28T20:52:00Z">
              <w:tcPr>
                <w:tcW w:w="117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40" w:author="aeshaw1" w:date="2015-06-28T20:52:00Z">
                <w:pPr>
                  <w:spacing w:line="360" w:lineRule="atLeast"/>
                  <w:jc w:val="both"/>
                </w:pPr>
              </w:pPrChange>
            </w:pPr>
            <w:r>
              <w:rPr>
                <w:sz w:val="23"/>
                <w:szCs w:val="23"/>
              </w:rPr>
              <w:t>0</w:t>
            </w:r>
          </w:p>
        </w:tc>
        <w:tc>
          <w:tcPr>
            <w:tcW w:w="968"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41" w:author="aeshaw1" w:date="2015-06-28T20:52:00Z">
              <w:tcPr>
                <w:tcW w:w="968"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spacing w:line="360" w:lineRule="atLeast"/>
              <w:jc w:val="center"/>
              <w:rPr>
                <w:sz w:val="23"/>
                <w:szCs w:val="23"/>
              </w:rPr>
              <w:pPrChange w:id="442" w:author="aeshaw1" w:date="2015-06-28T20:52:00Z">
                <w:pPr>
                  <w:spacing w:line="360" w:lineRule="atLeast"/>
                  <w:jc w:val="both"/>
                </w:pPr>
              </w:pPrChange>
            </w:pPr>
            <w:r>
              <w:rPr>
                <w:sz w:val="23"/>
                <w:szCs w:val="23"/>
              </w:rPr>
              <w:t>0.99</w:t>
            </w:r>
          </w:p>
        </w:tc>
        <w:tc>
          <w:tcPr>
            <w:tcW w:w="1282"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43" w:author="aeshaw1" w:date="2015-06-28T20:52:00Z">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44" w:author="aeshaw1" w:date="2015-06-28T20:52:00Z">
                <w:pPr>
                  <w:spacing w:line="360" w:lineRule="atLeast"/>
                  <w:jc w:val="both"/>
                </w:pPr>
              </w:pPrChange>
            </w:pPr>
            <w:r>
              <w:rPr>
                <w:sz w:val="23"/>
                <w:szCs w:val="23"/>
              </w:rPr>
              <w:t>0.01</w:t>
            </w:r>
          </w:p>
        </w:tc>
      </w:tr>
      <w:tr w:rsidR="00251540" w:rsidTr="00251540">
        <w:trPr>
          <w:trHeight w:val="330"/>
        </w:trPr>
        <w:tc>
          <w:tcPr>
            <w:tcW w:w="1725"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45" w:author="aeshaw1" w:date="2015-06-28T20:52:00Z">
              <w:tcPr>
                <w:tcW w:w="1725"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jc w:val="center"/>
              <w:rPr>
                <w:b/>
                <w:bCs/>
                <w:sz w:val="24"/>
                <w:szCs w:val="24"/>
              </w:rPr>
              <w:pPrChange w:id="446" w:author="aeshaw1" w:date="2015-06-28T20:52:00Z">
                <w:pPr/>
              </w:pPrChange>
            </w:pPr>
            <w:proofErr w:type="spellStart"/>
            <w:r>
              <w:rPr>
                <w:b/>
                <w:bCs/>
              </w:rPr>
              <w:t>Settlements</w:t>
            </w:r>
            <w:proofErr w:type="spellEnd"/>
          </w:p>
        </w:tc>
        <w:tc>
          <w:tcPr>
            <w:tcW w:w="8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47" w:author="aeshaw1" w:date="2015-06-28T20:52:00Z">
              <w:tcPr>
                <w:tcW w:w="8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48" w:author="aeshaw1" w:date="2015-06-28T20:52:00Z">
                <w:pPr>
                  <w:spacing w:line="360" w:lineRule="atLeast"/>
                  <w:jc w:val="both"/>
                </w:pPr>
              </w:pPrChange>
            </w:pPr>
            <w:r>
              <w:rPr>
                <w:sz w:val="23"/>
                <w:szCs w:val="23"/>
              </w:rPr>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49" w:author="aeshaw1" w:date="2015-06-28T20:52:00Z">
              <w:tcPr>
                <w:tcW w:w="117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50" w:author="aeshaw1" w:date="2015-06-28T20:52:00Z">
                <w:pPr>
                  <w:spacing w:line="360" w:lineRule="atLeast"/>
                  <w:jc w:val="both"/>
                </w:pPr>
              </w:pPrChange>
            </w:pPr>
            <w:r>
              <w:rPr>
                <w:sz w:val="23"/>
                <w:szCs w:val="23"/>
              </w:rPr>
              <w:t>0</w:t>
            </w:r>
          </w:p>
        </w:tc>
        <w:tc>
          <w:tcPr>
            <w:tcW w:w="9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Change w:id="451" w:author="aeshaw1" w:date="2015-06-28T20:52:00Z">
              <w:tcPr>
                <w:tcW w:w="96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tcPrChange>
          </w:tcPr>
          <w:p w:rsidR="00A67F86" w:rsidRDefault="00A67F86" w:rsidP="00251540">
            <w:pPr>
              <w:spacing w:line="360" w:lineRule="atLeast"/>
              <w:jc w:val="center"/>
              <w:rPr>
                <w:sz w:val="23"/>
                <w:szCs w:val="23"/>
              </w:rPr>
              <w:pPrChange w:id="452" w:author="aeshaw1" w:date="2015-06-28T20:52:00Z">
                <w:pPr>
                  <w:spacing w:line="360" w:lineRule="atLeast"/>
                  <w:jc w:val="both"/>
                </w:pPr>
              </w:pPrChange>
            </w:pPr>
            <w:r>
              <w:rPr>
                <w:sz w:val="23"/>
                <w:szCs w:val="23"/>
              </w:rPr>
              <w:t>0</w:t>
            </w:r>
          </w:p>
        </w:tc>
        <w:tc>
          <w:tcPr>
            <w:tcW w:w="1282" w:type="dxa"/>
            <w:tcBorders>
              <w:top w:val="single" w:sz="6" w:space="0" w:color="000000"/>
              <w:left w:val="single" w:sz="6" w:space="0" w:color="000000"/>
              <w:bottom w:val="single" w:sz="6" w:space="0" w:color="000000"/>
              <w:right w:val="single" w:sz="6" w:space="0" w:color="000000"/>
            </w:tcBorders>
            <w:shd w:val="clear" w:color="auto" w:fill="C0C0C0"/>
            <w:vAlign w:val="center"/>
            <w:hideMark/>
            <w:tcPrChange w:id="453" w:author="aeshaw1" w:date="2015-06-28T20:52:00Z">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tcPrChange>
          </w:tcPr>
          <w:p w:rsidR="00A67F86" w:rsidRDefault="00A67F86" w:rsidP="00251540">
            <w:pPr>
              <w:spacing w:line="360" w:lineRule="atLeast"/>
              <w:jc w:val="center"/>
              <w:rPr>
                <w:sz w:val="23"/>
                <w:szCs w:val="23"/>
              </w:rPr>
              <w:pPrChange w:id="454" w:author="aeshaw1" w:date="2015-06-28T20:52:00Z">
                <w:pPr>
                  <w:spacing w:line="360" w:lineRule="atLeast"/>
                  <w:jc w:val="both"/>
                </w:pPr>
              </w:pPrChange>
            </w:pPr>
            <w:r>
              <w:rPr>
                <w:sz w:val="23"/>
                <w:szCs w:val="23"/>
              </w:rPr>
              <w:t>1</w:t>
            </w:r>
          </w:p>
        </w:tc>
      </w:tr>
    </w:tbl>
    <w:p w:rsidR="00A67F86" w:rsidRPr="00A67F86" w:rsidRDefault="00A67F86" w:rsidP="00251540">
      <w:pPr>
        <w:shd w:val="clear" w:color="auto" w:fill="FFFFFF"/>
        <w:spacing w:line="338" w:lineRule="atLeast"/>
        <w:rPr>
          <w:rFonts w:ascii="Arial" w:hAnsi="Arial" w:cs="Arial"/>
          <w:color w:val="000000"/>
          <w:sz w:val="23"/>
          <w:szCs w:val="23"/>
          <w:lang w:val="en-US"/>
        </w:rPr>
        <w:pPrChange w:id="455" w:author="aeshaw1" w:date="2015-06-28T20:46:00Z">
          <w:pPr>
            <w:shd w:val="clear" w:color="auto" w:fill="FFFFFF"/>
            <w:spacing w:line="338" w:lineRule="atLeast"/>
            <w:jc w:val="both"/>
          </w:pPr>
        </w:pPrChange>
      </w:pPr>
      <w:r w:rsidRPr="00A67F86">
        <w:rPr>
          <w:rFonts w:ascii="Arial" w:hAnsi="Arial" w:cs="Arial"/>
          <w:color w:val="000000"/>
          <w:sz w:val="23"/>
          <w:szCs w:val="23"/>
          <w:lang w:val="en-US"/>
        </w:rPr>
        <w:br/>
      </w:r>
      <w:proofErr w:type="gramStart"/>
      <w:r w:rsidRPr="00A67F86">
        <w:rPr>
          <w:rFonts w:ascii="Arial" w:hAnsi="Arial" w:cs="Arial"/>
          <w:color w:val="000000"/>
          <w:sz w:val="23"/>
          <w:szCs w:val="23"/>
          <w:lang w:val="en-US"/>
        </w:rPr>
        <w:t>you</w:t>
      </w:r>
      <w:proofErr w:type="gramEnd"/>
      <w:r w:rsidRPr="00A67F86">
        <w:rPr>
          <w:rFonts w:ascii="Arial" w:hAnsi="Arial" w:cs="Arial"/>
          <w:color w:val="000000"/>
          <w:sz w:val="23"/>
          <w:szCs w:val="23"/>
          <w:lang w:val="en-US"/>
        </w:rPr>
        <w:t xml:space="preserve"> can predict what the future landscape will look like. I programmed a simple simulation algorithm that predicts future land use in the code of this website. You can try it </w:t>
      </w:r>
      <w:del w:id="456" w:author="aeshaw1" w:date="2015-06-28T21:02:00Z">
        <w:r w:rsidRPr="00A67F86" w:rsidDel="00F902CB">
          <w:rPr>
            <w:rFonts w:ascii="Arial" w:hAnsi="Arial" w:cs="Arial"/>
            <w:color w:val="000000"/>
            <w:sz w:val="23"/>
            <w:szCs w:val="23"/>
            <w:lang w:val="en-US"/>
          </w:rPr>
          <w:delText>if you</w:delText>
        </w:r>
      </w:del>
      <w:ins w:id="457" w:author="aeshaw1" w:date="2015-06-28T21:02:00Z">
        <w:r w:rsidR="00F902CB">
          <w:rPr>
            <w:rFonts w:ascii="Arial" w:hAnsi="Arial" w:cs="Arial"/>
            <w:color w:val="000000"/>
            <w:sz w:val="23"/>
            <w:szCs w:val="23"/>
            <w:lang w:val="en-US"/>
          </w:rPr>
          <w:t>by</w:t>
        </w:r>
      </w:ins>
      <w:r w:rsidRPr="00A67F86">
        <w:rPr>
          <w:rFonts w:ascii="Arial" w:hAnsi="Arial" w:cs="Arial"/>
          <w:color w:val="000000"/>
          <w:sz w:val="23"/>
          <w:szCs w:val="23"/>
          <w:lang w:val="en-US"/>
        </w:rPr>
        <w:t xml:space="preserve"> </w:t>
      </w:r>
      <w:ins w:id="458" w:author="aeshaw1" w:date="2015-06-28T21:04:00Z">
        <w:r w:rsidR="00F902CB">
          <w:rPr>
            <w:rFonts w:ascii="Arial" w:hAnsi="Arial" w:cs="Arial"/>
            <w:color w:val="000000"/>
            <w:sz w:val="23"/>
            <w:szCs w:val="23"/>
            <w:lang w:val="en-US"/>
          </w:rPr>
          <w:t xml:space="preserve">selecting one of the three </w:t>
        </w:r>
        <w:r w:rsidR="00F902CB" w:rsidRPr="00A67F86">
          <w:rPr>
            <w:rFonts w:ascii="Arial" w:hAnsi="Arial" w:cs="Arial"/>
            <w:color w:val="000000"/>
            <w:sz w:val="23"/>
            <w:szCs w:val="23"/>
            <w:lang w:val="en-US"/>
          </w:rPr>
          <w:t>hypothes</w:t>
        </w:r>
        <w:r w:rsidR="00F902CB">
          <w:rPr>
            <w:rFonts w:ascii="Arial" w:hAnsi="Arial" w:cs="Arial"/>
            <w:color w:val="000000"/>
            <w:sz w:val="23"/>
            <w:szCs w:val="23"/>
            <w:lang w:val="en-US"/>
          </w:rPr>
          <w:t>e</w:t>
        </w:r>
        <w:r w:rsidR="00F902CB" w:rsidRPr="00A67F86">
          <w:rPr>
            <w:rFonts w:ascii="Arial" w:hAnsi="Arial" w:cs="Arial"/>
            <w:color w:val="000000"/>
            <w:sz w:val="23"/>
            <w:szCs w:val="23"/>
            <w:lang w:val="en-US"/>
          </w:rPr>
          <w:t>s</w:t>
        </w:r>
        <w:r w:rsidR="00F902CB" w:rsidRPr="00A67F86" w:rsidDel="00F902CB">
          <w:rPr>
            <w:rFonts w:ascii="Arial" w:hAnsi="Arial" w:cs="Arial"/>
            <w:color w:val="000000"/>
            <w:sz w:val="23"/>
            <w:szCs w:val="23"/>
            <w:lang w:val="en-US"/>
          </w:rPr>
          <w:t xml:space="preserve"> </w:t>
        </w:r>
        <w:r w:rsidR="00F902CB">
          <w:rPr>
            <w:rFonts w:ascii="Arial" w:hAnsi="Arial" w:cs="Arial"/>
            <w:color w:val="000000"/>
            <w:sz w:val="23"/>
            <w:szCs w:val="23"/>
            <w:lang w:val="en-US"/>
          </w:rPr>
          <w:t xml:space="preserve">and/or </w:t>
        </w:r>
      </w:ins>
      <w:del w:id="459" w:author="aeshaw1" w:date="2015-06-28T21:01:00Z">
        <w:r w:rsidRPr="00A67F86" w:rsidDel="00F902CB">
          <w:rPr>
            <w:rFonts w:ascii="Arial" w:hAnsi="Arial" w:cs="Arial"/>
            <w:color w:val="000000"/>
            <w:sz w:val="23"/>
            <w:szCs w:val="23"/>
            <w:lang w:val="en-US"/>
          </w:rPr>
          <w:delText xml:space="preserve">editing </w:delText>
        </w:r>
      </w:del>
      <w:ins w:id="460" w:author="aeshaw1" w:date="2015-06-28T21:01:00Z">
        <w:r w:rsidR="00F902CB">
          <w:rPr>
            <w:rFonts w:ascii="Arial" w:hAnsi="Arial" w:cs="Arial"/>
            <w:color w:val="000000"/>
            <w:sz w:val="23"/>
            <w:szCs w:val="23"/>
            <w:lang w:val="en-US"/>
          </w:rPr>
          <w:t>changing</w:t>
        </w:r>
        <w:r w:rsidR="00F902CB" w:rsidRPr="00A67F86">
          <w:rPr>
            <w:rFonts w:ascii="Arial" w:hAnsi="Arial" w:cs="Arial"/>
            <w:color w:val="000000"/>
            <w:sz w:val="23"/>
            <w:szCs w:val="23"/>
            <w:lang w:val="en-US"/>
          </w:rPr>
          <w:t xml:space="preserve"> </w:t>
        </w:r>
      </w:ins>
      <w:del w:id="461" w:author="aeshaw1" w:date="2015-06-28T21:01:00Z">
        <w:r w:rsidRPr="00A67F86" w:rsidDel="00F902CB">
          <w:rPr>
            <w:rFonts w:ascii="Arial" w:hAnsi="Arial" w:cs="Arial"/>
            <w:color w:val="000000"/>
            <w:sz w:val="23"/>
            <w:szCs w:val="23"/>
            <w:lang w:val="en-US"/>
          </w:rPr>
          <w:delText>inputs (</w:delText>
        </w:r>
      </w:del>
      <w:ins w:id="462" w:author="aeshaw1" w:date="2015-06-28T21:01:00Z">
        <w:r w:rsidR="00F902CB">
          <w:rPr>
            <w:rFonts w:ascii="Arial" w:hAnsi="Arial" w:cs="Arial"/>
            <w:color w:val="000000"/>
            <w:sz w:val="23"/>
            <w:szCs w:val="23"/>
            <w:lang w:val="en-US"/>
          </w:rPr>
          <w:t xml:space="preserve">the transition rates </w:t>
        </w:r>
      </w:ins>
      <w:ins w:id="463" w:author="aeshaw1" w:date="2015-06-28T21:05:00Z">
        <w:r w:rsidR="00F902CB">
          <w:rPr>
            <w:rFonts w:ascii="Arial" w:hAnsi="Arial" w:cs="Arial"/>
            <w:color w:val="000000"/>
            <w:sz w:val="23"/>
            <w:szCs w:val="23"/>
            <w:lang w:val="en-US"/>
          </w:rPr>
          <w:t>in the table</w:t>
        </w:r>
      </w:ins>
      <w:ins w:id="464" w:author="aeshaw1" w:date="2015-06-28T21:00:00Z">
        <w:r w:rsidR="00F902CB">
          <w:rPr>
            <w:rFonts w:ascii="Arial" w:hAnsi="Arial" w:cs="Arial"/>
            <w:color w:val="000000"/>
            <w:sz w:val="23"/>
            <w:szCs w:val="23"/>
            <w:lang w:val="en-US"/>
          </w:rPr>
          <w:t xml:space="preserve"> </w:t>
        </w:r>
      </w:ins>
      <w:del w:id="465" w:author="aeshaw1" w:date="2015-06-28T21:03:00Z">
        <w:r w:rsidRPr="00A67F86" w:rsidDel="00F902CB">
          <w:rPr>
            <w:rFonts w:ascii="Arial" w:hAnsi="Arial" w:cs="Arial"/>
            <w:color w:val="000000"/>
            <w:sz w:val="23"/>
            <w:szCs w:val="23"/>
            <w:lang w:val="en-US"/>
          </w:rPr>
          <w:delText xml:space="preserve">table </w:delText>
        </w:r>
      </w:del>
      <w:del w:id="466" w:author="aeshaw1" w:date="2015-06-28T21:02:00Z">
        <w:r w:rsidRPr="00A67F86" w:rsidDel="00F902CB">
          <w:rPr>
            <w:rFonts w:ascii="Arial" w:hAnsi="Arial" w:cs="Arial"/>
            <w:color w:val="000000"/>
            <w:sz w:val="23"/>
            <w:szCs w:val="23"/>
            <w:lang w:val="en-US"/>
          </w:rPr>
          <w:delText xml:space="preserve">or </w:delText>
        </w:r>
      </w:del>
      <w:ins w:id="467" w:author="aeshaw1" w:date="2015-06-28T21:02:00Z">
        <w:r w:rsidR="00F902CB">
          <w:rPr>
            <w:rFonts w:ascii="Arial" w:hAnsi="Arial" w:cs="Arial"/>
            <w:color w:val="000000"/>
            <w:sz w:val="23"/>
            <w:szCs w:val="23"/>
            <w:lang w:val="en-US"/>
          </w:rPr>
          <w:t>and</w:t>
        </w:r>
      </w:ins>
      <w:del w:id="468" w:author="aeshaw1" w:date="2015-06-28T21:04:00Z">
        <w:r w:rsidRPr="00A67F86" w:rsidDel="00F902CB">
          <w:rPr>
            <w:rFonts w:ascii="Arial" w:hAnsi="Arial" w:cs="Arial"/>
            <w:color w:val="000000"/>
            <w:sz w:val="23"/>
            <w:szCs w:val="23"/>
            <w:lang w:val="en-US"/>
          </w:rPr>
          <w:delText>hypothes</w:delText>
        </w:r>
      </w:del>
      <w:del w:id="469" w:author="aeshaw1" w:date="2015-06-28T21:02:00Z">
        <w:r w:rsidRPr="00A67F86" w:rsidDel="00F902CB">
          <w:rPr>
            <w:rFonts w:ascii="Arial" w:hAnsi="Arial" w:cs="Arial"/>
            <w:color w:val="000000"/>
            <w:sz w:val="23"/>
            <w:szCs w:val="23"/>
            <w:lang w:val="en-US"/>
          </w:rPr>
          <w:delText>i</w:delText>
        </w:r>
      </w:del>
      <w:del w:id="470" w:author="aeshaw1" w:date="2015-06-28T21:04:00Z">
        <w:r w:rsidRPr="00A67F86" w:rsidDel="00F902CB">
          <w:rPr>
            <w:rFonts w:ascii="Arial" w:hAnsi="Arial" w:cs="Arial"/>
            <w:color w:val="000000"/>
            <w:sz w:val="23"/>
            <w:szCs w:val="23"/>
            <w:lang w:val="en-US"/>
          </w:rPr>
          <w:delText>s</w:delText>
        </w:r>
      </w:del>
      <w:del w:id="471" w:author="aeshaw1" w:date="2015-06-28T21:02:00Z">
        <w:r w:rsidRPr="00A67F86" w:rsidDel="00F902CB">
          <w:rPr>
            <w:rFonts w:ascii="Arial" w:hAnsi="Arial" w:cs="Arial"/>
            <w:color w:val="000000"/>
            <w:sz w:val="23"/>
            <w:szCs w:val="23"/>
            <w:lang w:val="en-US"/>
          </w:rPr>
          <w:delText>)</w:delText>
        </w:r>
      </w:del>
      <w:del w:id="472" w:author="aeshaw1" w:date="2015-06-28T21:03:00Z">
        <w:r w:rsidRPr="00A67F86" w:rsidDel="00F902CB">
          <w:rPr>
            <w:rFonts w:ascii="Arial" w:hAnsi="Arial" w:cs="Arial"/>
            <w:color w:val="000000"/>
            <w:sz w:val="23"/>
            <w:szCs w:val="23"/>
            <w:lang w:val="en-US"/>
          </w:rPr>
          <w:delText>,</w:delText>
        </w:r>
      </w:del>
      <w:r w:rsidRPr="00A67F86">
        <w:rPr>
          <w:rFonts w:ascii="Arial" w:hAnsi="Arial" w:cs="Arial"/>
          <w:color w:val="000000"/>
          <w:sz w:val="23"/>
          <w:szCs w:val="23"/>
          <w:lang w:val="en-US"/>
        </w:rPr>
        <w:t xml:space="preserve"> </w:t>
      </w:r>
      <w:del w:id="473" w:author="aeshaw1" w:date="2015-06-28T21:05:00Z">
        <w:r w:rsidRPr="00A67F86" w:rsidDel="00F902CB">
          <w:rPr>
            <w:rFonts w:ascii="Arial" w:hAnsi="Arial" w:cs="Arial"/>
            <w:color w:val="000000"/>
            <w:sz w:val="23"/>
            <w:szCs w:val="23"/>
            <w:lang w:val="en-US"/>
          </w:rPr>
          <w:delText xml:space="preserve">and </w:delText>
        </w:r>
      </w:del>
      <w:r w:rsidRPr="00A67F86">
        <w:rPr>
          <w:rFonts w:ascii="Arial" w:hAnsi="Arial" w:cs="Arial"/>
          <w:color w:val="000000"/>
          <w:sz w:val="23"/>
          <w:szCs w:val="23"/>
          <w:lang w:val="en-US"/>
        </w:rPr>
        <w:t>click</w:t>
      </w:r>
      <w:ins w:id="474" w:author="aeshaw1" w:date="2015-06-28T21:03:00Z">
        <w:r w:rsidR="00F902CB">
          <w:rPr>
            <w:rFonts w:ascii="Arial" w:hAnsi="Arial" w:cs="Arial"/>
            <w:color w:val="000000"/>
            <w:sz w:val="23"/>
            <w:szCs w:val="23"/>
            <w:lang w:val="en-US"/>
          </w:rPr>
          <w:t>ing</w:t>
        </w:r>
      </w:ins>
      <w:r w:rsidRPr="00A67F86">
        <w:rPr>
          <w:rFonts w:ascii="Arial" w:hAnsi="Arial" w:cs="Arial"/>
          <w:color w:val="000000"/>
          <w:sz w:val="23"/>
          <w:szCs w:val="23"/>
          <w:lang w:val="en-US"/>
        </w:rPr>
        <w:t xml:space="preserve"> the </w:t>
      </w:r>
      <w:ins w:id="475" w:author="aeshaw1" w:date="2015-06-28T20:57:00Z">
        <w:r w:rsidR="00F902CB">
          <w:rPr>
            <w:rFonts w:ascii="Arial" w:hAnsi="Arial" w:cs="Arial"/>
            <w:color w:val="000000"/>
            <w:sz w:val="23"/>
            <w:szCs w:val="23"/>
            <w:lang w:val="en-US"/>
          </w:rPr>
          <w:t xml:space="preserve">“Simulate 9 years” </w:t>
        </w:r>
      </w:ins>
      <w:r w:rsidRPr="00A67F86">
        <w:rPr>
          <w:rFonts w:ascii="Arial" w:hAnsi="Arial" w:cs="Arial"/>
          <w:color w:val="000000"/>
          <w:sz w:val="23"/>
          <w:szCs w:val="23"/>
          <w:lang w:val="en-US"/>
        </w:rPr>
        <w:t>button.</w:t>
      </w:r>
    </w:p>
    <w:p w:rsidR="00A67F86" w:rsidRDefault="00A67F86" w:rsidP="00451BC7">
      <w:pPr>
        <w:pStyle w:val="Heading2"/>
        <w:shd w:val="clear" w:color="auto" w:fill="FFFFFF"/>
        <w:spacing w:line="338" w:lineRule="atLeast"/>
        <w:jc w:val="center"/>
        <w:rPr>
          <w:rFonts w:ascii="Arial" w:hAnsi="Arial" w:cs="Arial"/>
          <w:color w:val="000000"/>
          <w:sz w:val="36"/>
          <w:szCs w:val="36"/>
        </w:rPr>
      </w:pPr>
      <w:proofErr w:type="spellStart"/>
      <w:r>
        <w:rPr>
          <w:rFonts w:ascii="Arial" w:hAnsi="Arial" w:cs="Arial"/>
          <w:color w:val="000000"/>
        </w:rPr>
        <w:lastRenderedPageBreak/>
        <w:t>Landis</w:t>
      </w:r>
      <w:proofErr w:type="spellEnd"/>
      <w:r>
        <w:rPr>
          <w:rFonts w:ascii="Arial" w:hAnsi="Arial" w:cs="Arial"/>
          <w:color w:val="000000"/>
        </w:rPr>
        <w:t xml:space="preserve"> </w:t>
      </w:r>
      <w:proofErr w:type="spellStart"/>
      <w:ins w:id="476" w:author="aeshaw1" w:date="2015-06-28T21:08:00Z">
        <w:r w:rsidR="00451BC7">
          <w:rPr>
            <w:rFonts w:ascii="Arial" w:hAnsi="Arial" w:cs="Arial"/>
            <w:color w:val="000000"/>
          </w:rPr>
          <w:t>U</w:t>
        </w:r>
      </w:ins>
      <w:del w:id="477" w:author="aeshaw1" w:date="2015-06-28T21:08:00Z">
        <w:r w:rsidDel="00451BC7">
          <w:rPr>
            <w:rFonts w:ascii="Arial" w:hAnsi="Arial" w:cs="Arial"/>
            <w:color w:val="000000"/>
          </w:rPr>
          <w:delText>u</w:delText>
        </w:r>
      </w:del>
      <w:r>
        <w:rPr>
          <w:rFonts w:ascii="Arial" w:hAnsi="Arial" w:cs="Arial"/>
          <w:color w:val="000000"/>
        </w:rPr>
        <w:t>ser</w:t>
      </w:r>
      <w:proofErr w:type="spellEnd"/>
      <w:r>
        <w:rPr>
          <w:rFonts w:ascii="Arial" w:hAnsi="Arial" w:cs="Arial"/>
          <w:color w:val="000000"/>
        </w:rPr>
        <w:t xml:space="preserve"> </w:t>
      </w:r>
      <w:del w:id="478" w:author="aeshaw1" w:date="2015-06-28T21:08:00Z">
        <w:r w:rsidDel="00451BC7">
          <w:rPr>
            <w:rFonts w:ascii="Arial" w:hAnsi="Arial" w:cs="Arial"/>
            <w:color w:val="000000"/>
          </w:rPr>
          <w:delText>interface</w:delText>
        </w:r>
      </w:del>
      <w:ins w:id="479" w:author="aeshaw1" w:date="2015-06-28T21:08:00Z">
        <w:r w:rsidR="00451BC7">
          <w:rPr>
            <w:rFonts w:ascii="Arial" w:hAnsi="Arial" w:cs="Arial"/>
            <w:color w:val="000000"/>
          </w:rPr>
          <w:t>I</w:t>
        </w:r>
        <w:r w:rsidR="00451BC7">
          <w:rPr>
            <w:rFonts w:ascii="Arial" w:hAnsi="Arial" w:cs="Arial"/>
            <w:color w:val="000000"/>
          </w:rPr>
          <w:t>nterface</w:t>
        </w:r>
      </w:ins>
    </w:p>
    <w:p w:rsidR="00A67F86" w:rsidRDefault="00A67F86" w:rsidP="00251540">
      <w:pPr>
        <w:shd w:val="clear" w:color="auto" w:fill="FFFFFF"/>
        <w:spacing w:line="360" w:lineRule="atLeast"/>
        <w:rPr>
          <w:rFonts w:ascii="Arial" w:hAnsi="Arial" w:cs="Arial"/>
          <w:color w:val="000000"/>
          <w:sz w:val="23"/>
          <w:szCs w:val="23"/>
        </w:rPr>
        <w:pPrChange w:id="480" w:author="aeshaw1" w:date="2015-06-28T20:46:00Z">
          <w:pPr>
            <w:shd w:val="clear" w:color="auto" w:fill="FFFFFF"/>
            <w:spacing w:line="360" w:lineRule="atLeast"/>
            <w:jc w:val="both"/>
          </w:pPr>
        </w:pPrChange>
      </w:pPr>
      <w:r>
        <w:rPr>
          <w:rFonts w:ascii="Arial" w:hAnsi="Arial" w:cs="Arial"/>
          <w:noProof/>
          <w:color w:val="000000"/>
          <w:sz w:val="23"/>
          <w:szCs w:val="23"/>
          <w:lang w:eastAsia="es-GT"/>
        </w:rPr>
        <w:drawing>
          <wp:inline distT="0" distB="0" distL="0" distR="0" wp14:anchorId="4AC8046F" wp14:editId="765EFC60">
            <wp:extent cx="5967905" cy="3762375"/>
            <wp:effectExtent l="0" t="0" r="0" b="0"/>
            <wp:docPr id="2" name="Picture 2" descr="http://localhost:57770/images/lui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ocalhost:57770/images/lui_bi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905" cy="3762375"/>
                    </a:xfrm>
                    <a:prstGeom prst="rect">
                      <a:avLst/>
                    </a:prstGeom>
                    <a:noFill/>
                    <a:ln>
                      <a:noFill/>
                    </a:ln>
                  </pic:spPr>
                </pic:pic>
              </a:graphicData>
            </a:graphic>
          </wp:inline>
        </w:drawing>
      </w:r>
    </w:p>
    <w:p w:rsidR="007E1954" w:rsidRDefault="00A67F86" w:rsidP="00251540">
      <w:pPr>
        <w:pStyle w:val="NormalWeb"/>
        <w:shd w:val="clear" w:color="auto" w:fill="FFFFFF"/>
        <w:spacing w:before="0" w:beforeAutospacing="0" w:after="0" w:afterAutospacing="0" w:line="360" w:lineRule="atLeast"/>
        <w:rPr>
          <w:ins w:id="481" w:author="aeshaw1" w:date="2015-06-28T21:29:00Z"/>
          <w:rFonts w:ascii="Arial" w:hAnsi="Arial" w:cs="Arial"/>
          <w:color w:val="000000"/>
          <w:sz w:val="23"/>
          <w:szCs w:val="23"/>
          <w:lang w:val="en-US"/>
        </w:rPr>
        <w:pPrChange w:id="482" w:author="aeshaw1" w:date="2015-06-28T20:46:00Z">
          <w:pPr>
            <w:pStyle w:val="NormalWeb"/>
            <w:shd w:val="clear" w:color="auto" w:fill="FFFFFF"/>
            <w:spacing w:before="0" w:beforeAutospacing="0" w:after="0" w:afterAutospacing="0" w:line="360" w:lineRule="atLeast"/>
            <w:jc w:val="both"/>
          </w:pPr>
        </w:pPrChange>
      </w:pPr>
      <w:del w:id="483" w:author="aeshaw1" w:date="2015-06-28T21:15:00Z">
        <w:r w:rsidRPr="00A67F86" w:rsidDel="006764EB">
          <w:rPr>
            <w:rFonts w:ascii="Arial" w:hAnsi="Arial" w:cs="Arial"/>
            <w:color w:val="000000"/>
            <w:sz w:val="23"/>
            <w:szCs w:val="23"/>
            <w:lang w:val="en-US"/>
          </w:rPr>
          <w:delText>I have been using the</w:delText>
        </w:r>
      </w:del>
      <w:ins w:id="484" w:author="aeshaw1" w:date="2015-06-28T21:15:00Z">
        <w:r w:rsidR="006764EB">
          <w:rPr>
            <w:rFonts w:ascii="Arial" w:hAnsi="Arial" w:cs="Arial"/>
            <w:color w:val="000000"/>
            <w:sz w:val="23"/>
            <w:szCs w:val="23"/>
            <w:lang w:val="en-US"/>
          </w:rPr>
          <w:t>The</w:t>
        </w:r>
      </w:ins>
      <w:r w:rsidRPr="00A67F86">
        <w:rPr>
          <w:rStyle w:val="apple-converted-space"/>
          <w:rFonts w:ascii="Arial" w:hAnsi="Arial" w:cs="Arial"/>
          <w:color w:val="000000"/>
          <w:sz w:val="23"/>
          <w:szCs w:val="23"/>
          <w:lang w:val="en-US"/>
        </w:rPr>
        <w:t> </w:t>
      </w:r>
      <w:r>
        <w:rPr>
          <w:rFonts w:ascii="Arial" w:hAnsi="Arial" w:cs="Arial"/>
          <w:color w:val="000000"/>
          <w:sz w:val="23"/>
          <w:szCs w:val="23"/>
        </w:rPr>
        <w:fldChar w:fldCharType="begin"/>
      </w:r>
      <w:r w:rsidRPr="00A67F86">
        <w:rPr>
          <w:rFonts w:ascii="Arial" w:hAnsi="Arial" w:cs="Arial"/>
          <w:color w:val="000000"/>
          <w:sz w:val="23"/>
          <w:szCs w:val="23"/>
          <w:lang w:val="en-US"/>
        </w:rPr>
        <w:instrText xml:space="preserve"> HYPERLINK "http://www.landis-ii.org/" </w:instrText>
      </w:r>
      <w:r>
        <w:rPr>
          <w:rFonts w:ascii="Arial" w:hAnsi="Arial" w:cs="Arial"/>
          <w:color w:val="000000"/>
          <w:sz w:val="23"/>
          <w:szCs w:val="23"/>
        </w:rPr>
        <w:fldChar w:fldCharType="separate"/>
      </w:r>
      <w:r w:rsidRPr="00A67F86">
        <w:rPr>
          <w:rStyle w:val="Hyperlink"/>
          <w:rFonts w:ascii="Arial" w:hAnsi="Arial" w:cs="Arial"/>
          <w:color w:val="31B6FC"/>
          <w:sz w:val="23"/>
          <w:szCs w:val="23"/>
          <w:lang w:val="en-US"/>
        </w:rPr>
        <w:t>LANDI</w:t>
      </w:r>
      <w:r w:rsidRPr="00A67F86">
        <w:rPr>
          <w:rStyle w:val="Hyperlink"/>
          <w:rFonts w:ascii="Arial" w:hAnsi="Arial" w:cs="Arial"/>
          <w:color w:val="31B6FC"/>
          <w:sz w:val="23"/>
          <w:szCs w:val="23"/>
          <w:lang w:val="en-US"/>
        </w:rPr>
        <w:t>S</w:t>
      </w:r>
      <w:r>
        <w:rPr>
          <w:rFonts w:ascii="Arial" w:hAnsi="Arial" w:cs="Arial"/>
          <w:color w:val="000000"/>
          <w:sz w:val="23"/>
          <w:szCs w:val="23"/>
        </w:rPr>
        <w:fldChar w:fldCharType="end"/>
      </w:r>
      <w:del w:id="485" w:author="aeshaw1" w:date="2015-06-28T21:15:00Z">
        <w:r w:rsidRPr="00A67F86" w:rsidDel="00451BC7">
          <w:rPr>
            <w:rStyle w:val="apple-converted-space"/>
            <w:rFonts w:ascii="Arial" w:hAnsi="Arial" w:cs="Arial"/>
            <w:color w:val="000000"/>
            <w:sz w:val="23"/>
            <w:szCs w:val="23"/>
            <w:lang w:val="en-US"/>
          </w:rPr>
          <w:delText> </w:delText>
        </w:r>
      </w:del>
      <w:ins w:id="486" w:author="aeshaw1" w:date="2015-06-28T21:14:00Z">
        <w:r w:rsidR="00451BC7" w:rsidRPr="00451BC7">
          <w:rPr>
            <w:rFonts w:ascii="Arial" w:hAnsi="Arial" w:cs="Arial"/>
            <w:color w:val="000000"/>
            <w:sz w:val="23"/>
            <w:szCs w:val="23"/>
            <w:lang w:val="en-US"/>
          </w:rPr>
          <w:t>-II Forest Landscape Simulation Model</w:t>
        </w:r>
      </w:ins>
      <w:del w:id="487" w:author="aeshaw1" w:date="2015-06-28T21:14:00Z">
        <w:r w:rsidRPr="00A67F86" w:rsidDel="00451BC7">
          <w:rPr>
            <w:rFonts w:ascii="Arial" w:hAnsi="Arial" w:cs="Arial"/>
            <w:color w:val="000000"/>
            <w:sz w:val="23"/>
            <w:szCs w:val="23"/>
            <w:lang w:val="en-US"/>
          </w:rPr>
          <w:delText>model</w:delText>
        </w:r>
      </w:del>
      <w:r w:rsidRPr="00A67F86">
        <w:rPr>
          <w:rFonts w:ascii="Arial" w:hAnsi="Arial" w:cs="Arial"/>
          <w:color w:val="000000"/>
          <w:sz w:val="23"/>
          <w:szCs w:val="23"/>
          <w:lang w:val="en-US"/>
        </w:rPr>
        <w:t xml:space="preserve"> </w:t>
      </w:r>
      <w:del w:id="488" w:author="aeshaw1" w:date="2015-06-28T21:15:00Z">
        <w:r w:rsidRPr="00A67F86" w:rsidDel="006764EB">
          <w:rPr>
            <w:rFonts w:ascii="Arial" w:hAnsi="Arial" w:cs="Arial"/>
            <w:color w:val="000000"/>
            <w:sz w:val="23"/>
            <w:szCs w:val="23"/>
            <w:lang w:val="en-US"/>
          </w:rPr>
          <w:delText xml:space="preserve">for more than three years but </w:delText>
        </w:r>
      </w:del>
      <w:del w:id="489" w:author="aeshaw1" w:date="2015-06-28T21:09:00Z">
        <w:r w:rsidRPr="00A67F86" w:rsidDel="00451BC7">
          <w:rPr>
            <w:rFonts w:ascii="Arial" w:hAnsi="Arial" w:cs="Arial"/>
            <w:color w:val="000000"/>
            <w:sz w:val="23"/>
            <w:szCs w:val="23"/>
            <w:lang w:val="en-US"/>
          </w:rPr>
          <w:delText xml:space="preserve">I was missing </w:delText>
        </w:r>
      </w:del>
      <w:ins w:id="490" w:author="aeshaw1" w:date="2015-06-28T21:09:00Z">
        <w:r w:rsidR="00451BC7">
          <w:rPr>
            <w:rFonts w:ascii="Arial" w:hAnsi="Arial" w:cs="Arial"/>
            <w:color w:val="000000"/>
            <w:sz w:val="23"/>
            <w:szCs w:val="23"/>
            <w:lang w:val="en-US"/>
          </w:rPr>
          <w:t xml:space="preserve">lacked </w:t>
        </w:r>
      </w:ins>
      <w:r w:rsidRPr="00A67F86">
        <w:rPr>
          <w:rFonts w:ascii="Arial" w:hAnsi="Arial" w:cs="Arial"/>
          <w:color w:val="000000"/>
          <w:sz w:val="23"/>
          <w:szCs w:val="23"/>
          <w:lang w:val="en-US"/>
        </w:rPr>
        <w:t>a</w:t>
      </w:r>
      <w:ins w:id="491" w:author="aeshaw1" w:date="2015-06-28T21:15:00Z">
        <w:r w:rsidR="006764EB">
          <w:rPr>
            <w:rFonts w:ascii="Arial" w:hAnsi="Arial" w:cs="Arial"/>
            <w:color w:val="000000"/>
            <w:sz w:val="23"/>
            <w:szCs w:val="23"/>
            <w:lang w:val="en-US"/>
          </w:rPr>
          <w:t xml:space="preserve"> user-friendly</w:t>
        </w:r>
      </w:ins>
      <w:del w:id="492" w:author="aeshaw1" w:date="2015-06-28T21:16:00Z">
        <w:r w:rsidRPr="00A67F86" w:rsidDel="006764EB">
          <w:rPr>
            <w:rFonts w:ascii="Arial" w:hAnsi="Arial" w:cs="Arial"/>
            <w:color w:val="000000"/>
            <w:sz w:val="23"/>
            <w:szCs w:val="23"/>
            <w:lang w:val="en-US"/>
          </w:rPr>
          <w:delText>n</w:delText>
        </w:r>
      </w:del>
      <w:r w:rsidRPr="00A67F86">
        <w:rPr>
          <w:rFonts w:ascii="Arial" w:hAnsi="Arial" w:cs="Arial"/>
          <w:color w:val="000000"/>
          <w:sz w:val="23"/>
          <w:szCs w:val="23"/>
          <w:lang w:val="en-US"/>
        </w:rPr>
        <w:t xml:space="preserve"> interface to </w:t>
      </w:r>
      <w:del w:id="493" w:author="aeshaw1" w:date="2015-06-28T21:09:00Z">
        <w:r w:rsidRPr="00A67F86" w:rsidDel="00451BC7">
          <w:rPr>
            <w:rFonts w:ascii="Arial" w:hAnsi="Arial" w:cs="Arial"/>
            <w:color w:val="000000"/>
            <w:sz w:val="23"/>
            <w:szCs w:val="23"/>
            <w:lang w:val="en-US"/>
          </w:rPr>
          <w:delText>fascilitate</w:delText>
        </w:r>
      </w:del>
      <w:ins w:id="494" w:author="aeshaw1" w:date="2015-06-28T21:09:00Z">
        <w:r w:rsidR="00451BC7" w:rsidRPr="00A67F86">
          <w:rPr>
            <w:rFonts w:ascii="Arial" w:hAnsi="Arial" w:cs="Arial"/>
            <w:color w:val="000000"/>
            <w:sz w:val="23"/>
            <w:szCs w:val="23"/>
            <w:lang w:val="en-US"/>
          </w:rPr>
          <w:t>facilitate</w:t>
        </w:r>
      </w:ins>
      <w:r w:rsidRPr="00A67F86">
        <w:rPr>
          <w:rFonts w:ascii="Arial" w:hAnsi="Arial" w:cs="Arial"/>
          <w:color w:val="000000"/>
          <w:sz w:val="23"/>
          <w:szCs w:val="23"/>
          <w:lang w:val="en-US"/>
        </w:rPr>
        <w:t xml:space="preserve"> </w:t>
      </w:r>
      <w:del w:id="495" w:author="aeshaw1" w:date="2015-06-28T21:10:00Z">
        <w:r w:rsidRPr="00A67F86" w:rsidDel="00451BC7">
          <w:rPr>
            <w:rFonts w:ascii="Arial" w:hAnsi="Arial" w:cs="Arial"/>
            <w:color w:val="000000"/>
            <w:sz w:val="23"/>
            <w:szCs w:val="23"/>
            <w:lang w:val="en-US"/>
          </w:rPr>
          <w:delText xml:space="preserve">my </w:delText>
        </w:r>
      </w:del>
      <w:r w:rsidRPr="00A67F86">
        <w:rPr>
          <w:rFonts w:ascii="Arial" w:hAnsi="Arial" w:cs="Arial"/>
          <w:color w:val="000000"/>
          <w:sz w:val="23"/>
          <w:szCs w:val="23"/>
          <w:lang w:val="en-US"/>
        </w:rPr>
        <w:t>analyses</w:t>
      </w:r>
      <w:del w:id="496" w:author="aeshaw1" w:date="2015-06-28T21:10:00Z">
        <w:r w:rsidRPr="00A67F86" w:rsidDel="00451BC7">
          <w:rPr>
            <w:rFonts w:ascii="Arial" w:hAnsi="Arial" w:cs="Arial"/>
            <w:color w:val="000000"/>
            <w:sz w:val="23"/>
            <w:szCs w:val="23"/>
            <w:lang w:val="en-US"/>
          </w:rPr>
          <w:delText>. So</w:delText>
        </w:r>
      </w:del>
      <w:ins w:id="497" w:author="aeshaw1" w:date="2015-06-28T21:10:00Z">
        <w:r w:rsidR="00451BC7">
          <w:rPr>
            <w:rFonts w:ascii="Arial" w:hAnsi="Arial" w:cs="Arial"/>
            <w:color w:val="000000"/>
            <w:sz w:val="23"/>
            <w:szCs w:val="23"/>
            <w:lang w:val="en-US"/>
          </w:rPr>
          <w:t>, so</w:t>
        </w:r>
      </w:ins>
      <w:r w:rsidRPr="00A67F86">
        <w:rPr>
          <w:rFonts w:ascii="Arial" w:hAnsi="Arial" w:cs="Arial"/>
          <w:color w:val="000000"/>
          <w:sz w:val="23"/>
          <w:szCs w:val="23"/>
          <w:lang w:val="en-US"/>
        </w:rPr>
        <w:t xml:space="preserve"> I </w:t>
      </w:r>
      <w:del w:id="498" w:author="aeshaw1" w:date="2015-06-28T21:10:00Z">
        <w:r w:rsidRPr="00A67F86" w:rsidDel="00451BC7">
          <w:rPr>
            <w:rFonts w:ascii="Arial" w:hAnsi="Arial" w:cs="Arial"/>
            <w:color w:val="000000"/>
            <w:sz w:val="23"/>
            <w:szCs w:val="23"/>
            <w:lang w:val="en-US"/>
          </w:rPr>
          <w:delText xml:space="preserve">ended up developing </w:delText>
        </w:r>
      </w:del>
      <w:ins w:id="499" w:author="aeshaw1" w:date="2015-06-28T21:10:00Z">
        <w:r w:rsidR="00451BC7" w:rsidRPr="00A67F86">
          <w:rPr>
            <w:rFonts w:ascii="Arial" w:hAnsi="Arial" w:cs="Arial"/>
            <w:color w:val="000000"/>
            <w:sz w:val="23"/>
            <w:szCs w:val="23"/>
            <w:lang w:val="en-US"/>
          </w:rPr>
          <w:t>develop</w:t>
        </w:r>
        <w:r w:rsidR="00451BC7">
          <w:rPr>
            <w:rFonts w:ascii="Arial" w:hAnsi="Arial" w:cs="Arial"/>
            <w:color w:val="000000"/>
            <w:sz w:val="23"/>
            <w:szCs w:val="23"/>
            <w:lang w:val="en-US"/>
          </w:rPr>
          <w:t>ed</w:t>
        </w:r>
        <w:r w:rsidR="00451BC7" w:rsidRPr="00A67F86">
          <w:rPr>
            <w:rFonts w:ascii="Arial" w:hAnsi="Arial" w:cs="Arial"/>
            <w:color w:val="000000"/>
            <w:sz w:val="23"/>
            <w:szCs w:val="23"/>
            <w:lang w:val="en-US"/>
          </w:rPr>
          <w:t xml:space="preserve"> </w:t>
        </w:r>
      </w:ins>
      <w:del w:id="500" w:author="aeshaw1" w:date="2015-06-28T21:16:00Z">
        <w:r w:rsidRPr="00A67F86" w:rsidDel="006764EB">
          <w:rPr>
            <w:rFonts w:ascii="Arial" w:hAnsi="Arial" w:cs="Arial"/>
            <w:color w:val="000000"/>
            <w:sz w:val="23"/>
            <w:szCs w:val="23"/>
            <w:lang w:val="en-US"/>
          </w:rPr>
          <w:delText>my own</w:delText>
        </w:r>
      </w:del>
      <w:ins w:id="501" w:author="aeshaw1" w:date="2015-06-28T21:16:00Z">
        <w:r w:rsidR="006764EB">
          <w:rPr>
            <w:rFonts w:ascii="Arial" w:hAnsi="Arial" w:cs="Arial"/>
            <w:color w:val="000000"/>
            <w:sz w:val="23"/>
            <w:szCs w:val="23"/>
            <w:lang w:val="en-US"/>
          </w:rPr>
          <w:t>one</w:t>
        </w:r>
      </w:ins>
      <w:r w:rsidRPr="00A67F86">
        <w:rPr>
          <w:rFonts w:ascii="Arial" w:hAnsi="Arial" w:cs="Arial"/>
          <w:color w:val="000000"/>
          <w:sz w:val="23"/>
          <w:szCs w:val="23"/>
          <w:lang w:val="en-US"/>
        </w:rPr>
        <w:t xml:space="preserve">. It is a </w:t>
      </w:r>
      <w:ins w:id="502" w:author="aeshaw1" w:date="2015-06-28T21:12:00Z">
        <w:r w:rsidR="00451BC7">
          <w:rPr>
            <w:rFonts w:ascii="Arial" w:hAnsi="Arial" w:cs="Arial"/>
            <w:color w:val="000000"/>
            <w:sz w:val="23"/>
            <w:szCs w:val="23"/>
            <w:lang w:val="en-US"/>
          </w:rPr>
          <w:t>W</w:t>
        </w:r>
      </w:ins>
      <w:del w:id="503" w:author="aeshaw1" w:date="2015-06-28T21:12:00Z">
        <w:r w:rsidRPr="00A67F86" w:rsidDel="00451BC7">
          <w:rPr>
            <w:rFonts w:ascii="Arial" w:hAnsi="Arial" w:cs="Arial"/>
            <w:color w:val="000000"/>
            <w:sz w:val="23"/>
            <w:szCs w:val="23"/>
            <w:lang w:val="en-US"/>
          </w:rPr>
          <w:delText>w</w:delText>
        </w:r>
      </w:del>
      <w:r w:rsidRPr="00A67F86">
        <w:rPr>
          <w:rFonts w:ascii="Arial" w:hAnsi="Arial" w:cs="Arial"/>
          <w:color w:val="000000"/>
          <w:sz w:val="23"/>
          <w:szCs w:val="23"/>
          <w:lang w:val="en-US"/>
        </w:rPr>
        <w:t xml:space="preserve">indows </w:t>
      </w:r>
      <w:ins w:id="504" w:author="aeshaw1" w:date="2015-06-28T21:12:00Z">
        <w:r w:rsidR="00451BC7">
          <w:rPr>
            <w:rFonts w:ascii="Arial" w:hAnsi="Arial" w:cs="Arial"/>
            <w:color w:val="000000"/>
            <w:sz w:val="23"/>
            <w:szCs w:val="23"/>
            <w:lang w:val="en-US"/>
          </w:rPr>
          <w:t>F</w:t>
        </w:r>
      </w:ins>
      <w:del w:id="505" w:author="aeshaw1" w:date="2015-06-28T21:12:00Z">
        <w:r w:rsidRPr="00A67F86" w:rsidDel="00451BC7">
          <w:rPr>
            <w:rFonts w:ascii="Arial" w:hAnsi="Arial" w:cs="Arial"/>
            <w:color w:val="000000"/>
            <w:sz w:val="23"/>
            <w:szCs w:val="23"/>
            <w:lang w:val="en-US"/>
          </w:rPr>
          <w:delText>f</w:delText>
        </w:r>
      </w:del>
      <w:r w:rsidRPr="00A67F86">
        <w:rPr>
          <w:rFonts w:ascii="Arial" w:hAnsi="Arial" w:cs="Arial"/>
          <w:color w:val="000000"/>
          <w:sz w:val="23"/>
          <w:szCs w:val="23"/>
          <w:lang w:val="en-US"/>
        </w:rPr>
        <w:t xml:space="preserve">orms application written in C# developed </w:t>
      </w:r>
      <w:proofErr w:type="gramStart"/>
      <w:r w:rsidRPr="00A67F86">
        <w:rPr>
          <w:rFonts w:ascii="Arial" w:hAnsi="Arial" w:cs="Arial"/>
          <w:color w:val="000000"/>
          <w:sz w:val="23"/>
          <w:szCs w:val="23"/>
          <w:lang w:val="en-US"/>
        </w:rPr>
        <w:t>in .</w:t>
      </w:r>
      <w:proofErr w:type="gramEnd"/>
      <w:del w:id="506" w:author="aeshaw1" w:date="2015-06-28T21:13:00Z">
        <w:r w:rsidRPr="00A67F86" w:rsidDel="00451BC7">
          <w:rPr>
            <w:rFonts w:ascii="Arial" w:hAnsi="Arial" w:cs="Arial"/>
            <w:color w:val="000000"/>
            <w:sz w:val="23"/>
            <w:szCs w:val="23"/>
            <w:lang w:val="en-US"/>
          </w:rPr>
          <w:delText xml:space="preserve">Net </w:delText>
        </w:r>
      </w:del>
      <w:proofErr w:type="gramStart"/>
      <w:ins w:id="507" w:author="aeshaw1" w:date="2015-06-28T21:13:00Z">
        <w:r w:rsidR="00451BC7" w:rsidRPr="00A67F86">
          <w:rPr>
            <w:rFonts w:ascii="Arial" w:hAnsi="Arial" w:cs="Arial"/>
            <w:color w:val="000000"/>
            <w:sz w:val="23"/>
            <w:szCs w:val="23"/>
            <w:lang w:val="en-US"/>
          </w:rPr>
          <w:t>N</w:t>
        </w:r>
        <w:r w:rsidR="00451BC7">
          <w:rPr>
            <w:rFonts w:ascii="Arial" w:hAnsi="Arial" w:cs="Arial"/>
            <w:color w:val="000000"/>
            <w:sz w:val="23"/>
            <w:szCs w:val="23"/>
            <w:lang w:val="en-US"/>
          </w:rPr>
          <w:t>ET</w:t>
        </w:r>
        <w:r w:rsidR="00451BC7" w:rsidRPr="00A67F86">
          <w:rPr>
            <w:rFonts w:ascii="Arial" w:hAnsi="Arial" w:cs="Arial"/>
            <w:color w:val="000000"/>
            <w:sz w:val="23"/>
            <w:szCs w:val="23"/>
            <w:lang w:val="en-US"/>
          </w:rPr>
          <w:t xml:space="preserve"> </w:t>
        </w:r>
      </w:ins>
      <w:r w:rsidRPr="00A67F86">
        <w:rPr>
          <w:rFonts w:ascii="Arial" w:hAnsi="Arial" w:cs="Arial"/>
          <w:color w:val="000000"/>
          <w:sz w:val="23"/>
          <w:szCs w:val="23"/>
          <w:lang w:val="en-US"/>
        </w:rPr>
        <w:t>3.5.</w:t>
      </w:r>
      <w:proofErr w:type="gramEnd"/>
      <w:r w:rsidRPr="00A67F86">
        <w:rPr>
          <w:rFonts w:ascii="Arial" w:hAnsi="Arial" w:cs="Arial"/>
          <w:color w:val="000000"/>
          <w:sz w:val="23"/>
          <w:szCs w:val="23"/>
          <w:lang w:val="en-US"/>
        </w:rPr>
        <w:t xml:space="preserve"> The interface consists of a file tree (on the left) where you add a </w:t>
      </w:r>
      <w:del w:id="508" w:author="aeshaw1" w:date="2015-06-28T21:16:00Z">
        <w:r w:rsidRPr="00A67F86" w:rsidDel="006764EB">
          <w:rPr>
            <w:rFonts w:ascii="Arial" w:hAnsi="Arial" w:cs="Arial"/>
            <w:color w:val="000000"/>
            <w:sz w:val="23"/>
            <w:szCs w:val="23"/>
            <w:lang w:val="en-US"/>
          </w:rPr>
          <w:delText xml:space="preserve">Landis </w:delText>
        </w:r>
      </w:del>
      <w:ins w:id="509" w:author="aeshaw1" w:date="2015-06-28T21:16:00Z">
        <w:r w:rsidR="006764EB" w:rsidRPr="00A67F86">
          <w:rPr>
            <w:rFonts w:ascii="Arial" w:hAnsi="Arial" w:cs="Arial"/>
            <w:color w:val="000000"/>
            <w:sz w:val="23"/>
            <w:szCs w:val="23"/>
            <w:lang w:val="en-US"/>
          </w:rPr>
          <w:t>L</w:t>
        </w:r>
        <w:r w:rsidR="006764EB">
          <w:rPr>
            <w:rFonts w:ascii="Arial" w:hAnsi="Arial" w:cs="Arial"/>
            <w:color w:val="000000"/>
            <w:sz w:val="23"/>
            <w:szCs w:val="23"/>
            <w:lang w:val="en-US"/>
          </w:rPr>
          <w:t>ANDIS</w:t>
        </w:r>
        <w:r w:rsidR="006764EB" w:rsidRPr="00A67F86">
          <w:rPr>
            <w:rFonts w:ascii="Arial" w:hAnsi="Arial" w:cs="Arial"/>
            <w:color w:val="000000"/>
            <w:sz w:val="23"/>
            <w:szCs w:val="23"/>
            <w:lang w:val="en-US"/>
          </w:rPr>
          <w:t xml:space="preserve"> </w:t>
        </w:r>
      </w:ins>
      <w:r w:rsidRPr="00A67F86">
        <w:rPr>
          <w:rFonts w:ascii="Arial" w:hAnsi="Arial" w:cs="Arial"/>
          <w:color w:val="000000"/>
          <w:sz w:val="23"/>
          <w:szCs w:val="23"/>
          <w:lang w:val="en-US"/>
        </w:rPr>
        <w:t>scenario file</w:t>
      </w:r>
      <w:del w:id="510" w:author="aeshaw1" w:date="2015-06-28T21:14:00Z">
        <w:r w:rsidRPr="00A67F86" w:rsidDel="00451BC7">
          <w:rPr>
            <w:rFonts w:ascii="Arial" w:hAnsi="Arial" w:cs="Arial"/>
            <w:color w:val="000000"/>
            <w:sz w:val="23"/>
            <w:szCs w:val="23"/>
            <w:lang w:val="en-US"/>
          </w:rPr>
          <w:delText xml:space="preserve">. A </w:delText>
        </w:r>
      </w:del>
      <w:del w:id="511" w:author="aeshaw1" w:date="2015-06-28T21:13:00Z">
        <w:r w:rsidRPr="00A67F86" w:rsidDel="00451BC7">
          <w:rPr>
            <w:rFonts w:ascii="Arial" w:hAnsi="Arial" w:cs="Arial"/>
            <w:color w:val="000000"/>
            <w:sz w:val="23"/>
            <w:szCs w:val="23"/>
            <w:lang w:val="en-US"/>
          </w:rPr>
          <w:delText xml:space="preserve">Landis </w:delText>
        </w:r>
      </w:del>
      <w:del w:id="512" w:author="aeshaw1" w:date="2015-06-28T21:14:00Z">
        <w:r w:rsidRPr="00A67F86" w:rsidDel="00451BC7">
          <w:rPr>
            <w:rFonts w:ascii="Arial" w:hAnsi="Arial" w:cs="Arial"/>
            <w:color w:val="000000"/>
            <w:sz w:val="23"/>
            <w:szCs w:val="23"/>
            <w:lang w:val="en-US"/>
          </w:rPr>
          <w:delText>scenario file is</w:delText>
        </w:r>
      </w:del>
      <w:ins w:id="513" w:author="aeshaw1" w:date="2015-06-28T21:14:00Z">
        <w:r w:rsidR="00451BC7">
          <w:rPr>
            <w:rFonts w:ascii="Arial" w:hAnsi="Arial" w:cs="Arial"/>
            <w:color w:val="000000"/>
            <w:sz w:val="23"/>
            <w:szCs w:val="23"/>
            <w:lang w:val="en-US"/>
          </w:rPr>
          <w:t>,</w:t>
        </w:r>
      </w:ins>
      <w:r w:rsidRPr="00A67F86">
        <w:rPr>
          <w:rFonts w:ascii="Arial" w:hAnsi="Arial" w:cs="Arial"/>
          <w:color w:val="000000"/>
          <w:sz w:val="23"/>
          <w:szCs w:val="23"/>
          <w:lang w:val="en-US"/>
        </w:rPr>
        <w:t xml:space="preserve"> a simple </w:t>
      </w:r>
      <w:del w:id="514" w:author="aeshaw1" w:date="2015-06-28T21:14:00Z">
        <w:r w:rsidRPr="00A67F86" w:rsidDel="00451BC7">
          <w:rPr>
            <w:rFonts w:ascii="Arial" w:hAnsi="Arial" w:cs="Arial"/>
            <w:color w:val="000000"/>
            <w:sz w:val="23"/>
            <w:szCs w:val="23"/>
            <w:lang w:val="en-US"/>
          </w:rPr>
          <w:delText xml:space="preserve">ascii </w:delText>
        </w:r>
      </w:del>
      <w:ins w:id="515" w:author="aeshaw1" w:date="2015-06-28T21:14:00Z">
        <w:r w:rsidR="00451BC7">
          <w:rPr>
            <w:rFonts w:ascii="Arial" w:hAnsi="Arial" w:cs="Arial"/>
            <w:color w:val="000000"/>
            <w:sz w:val="23"/>
            <w:szCs w:val="23"/>
            <w:lang w:val="en-US"/>
          </w:rPr>
          <w:t>ASCII</w:t>
        </w:r>
        <w:r w:rsidR="00451BC7" w:rsidRPr="00A67F86">
          <w:rPr>
            <w:rFonts w:ascii="Arial" w:hAnsi="Arial" w:cs="Arial"/>
            <w:color w:val="000000"/>
            <w:sz w:val="23"/>
            <w:szCs w:val="23"/>
            <w:lang w:val="en-US"/>
          </w:rPr>
          <w:t xml:space="preserve"> </w:t>
        </w:r>
        <w:r w:rsidR="00451BC7">
          <w:rPr>
            <w:rFonts w:ascii="Arial" w:hAnsi="Arial" w:cs="Arial"/>
            <w:color w:val="000000"/>
            <w:sz w:val="23"/>
            <w:szCs w:val="23"/>
            <w:lang w:val="en-US"/>
          </w:rPr>
          <w:t xml:space="preserve">file </w:t>
        </w:r>
      </w:ins>
      <w:r w:rsidRPr="00A67F86">
        <w:rPr>
          <w:rFonts w:ascii="Arial" w:hAnsi="Arial" w:cs="Arial"/>
          <w:color w:val="000000"/>
          <w:sz w:val="23"/>
          <w:szCs w:val="23"/>
          <w:lang w:val="en-US"/>
        </w:rPr>
        <w:t xml:space="preserve">in which other input files and some settings for the model are specified. When you add a scenario, the program will read that file and check for any pathnames in that file (i.e. other input files) and adds those to the file tree. Additionally, the user can start a simulation and the user interface will periodically check whether there are new output files which it will add to the file tree as well. </w:t>
      </w:r>
      <w:del w:id="516" w:author="aeshaw1" w:date="2015-06-28T21:22:00Z">
        <w:r w:rsidRPr="00A67F86" w:rsidDel="006764EB">
          <w:rPr>
            <w:rFonts w:ascii="Arial" w:hAnsi="Arial" w:cs="Arial"/>
            <w:color w:val="000000"/>
            <w:sz w:val="23"/>
            <w:szCs w:val="23"/>
            <w:lang w:val="en-US"/>
          </w:rPr>
          <w:delText xml:space="preserve">This way, all the relevant files (input and output) are shown in the file tree. </w:delText>
        </w:r>
      </w:del>
      <w:del w:id="517" w:author="aeshaw1" w:date="2015-06-28T21:32:00Z">
        <w:r w:rsidRPr="00A67F86" w:rsidDel="007E1954">
          <w:rPr>
            <w:rFonts w:ascii="Arial" w:hAnsi="Arial" w:cs="Arial"/>
            <w:color w:val="000000"/>
            <w:sz w:val="23"/>
            <w:szCs w:val="23"/>
            <w:lang w:val="en-US"/>
          </w:rPr>
          <w:delText xml:space="preserve">The user can have a closer look at a file by dragging it from the file tree into the work space (on the right). </w:delText>
        </w:r>
      </w:del>
      <w:r w:rsidRPr="00A67F86">
        <w:rPr>
          <w:rFonts w:ascii="Arial" w:hAnsi="Arial" w:cs="Arial"/>
          <w:color w:val="000000"/>
          <w:sz w:val="23"/>
          <w:szCs w:val="23"/>
          <w:lang w:val="en-US"/>
        </w:rPr>
        <w:t xml:space="preserve">The work space is simply a surface where you can display one or many </w:t>
      </w:r>
      <w:proofErr w:type="spellStart"/>
      <w:r w:rsidRPr="00A67F86">
        <w:rPr>
          <w:rFonts w:ascii="Arial" w:hAnsi="Arial" w:cs="Arial"/>
          <w:color w:val="000000"/>
          <w:sz w:val="23"/>
          <w:szCs w:val="23"/>
          <w:lang w:val="en-US"/>
        </w:rPr>
        <w:t>dockable</w:t>
      </w:r>
      <w:proofErr w:type="spellEnd"/>
      <w:r w:rsidRPr="00A67F86">
        <w:rPr>
          <w:rFonts w:ascii="Arial" w:hAnsi="Arial" w:cs="Arial"/>
          <w:color w:val="000000"/>
          <w:sz w:val="23"/>
          <w:szCs w:val="23"/>
          <w:lang w:val="en-US"/>
        </w:rPr>
        <w:t xml:space="preserve"> screens (using</w:t>
      </w:r>
      <w:r w:rsidRPr="00A67F86">
        <w:rPr>
          <w:rStyle w:val="apple-converted-space"/>
          <w:rFonts w:ascii="Arial" w:hAnsi="Arial" w:cs="Arial"/>
          <w:color w:val="000000"/>
          <w:sz w:val="23"/>
          <w:szCs w:val="23"/>
          <w:lang w:val="en-US"/>
        </w:rPr>
        <w:t> </w:t>
      </w:r>
      <w:r>
        <w:rPr>
          <w:rFonts w:ascii="Arial" w:hAnsi="Arial" w:cs="Arial"/>
          <w:color w:val="000000"/>
          <w:sz w:val="23"/>
          <w:szCs w:val="23"/>
        </w:rPr>
        <w:fldChar w:fldCharType="begin"/>
      </w:r>
      <w:r w:rsidRPr="00A67F86">
        <w:rPr>
          <w:rFonts w:ascii="Arial" w:hAnsi="Arial" w:cs="Arial"/>
          <w:color w:val="000000"/>
          <w:sz w:val="23"/>
          <w:szCs w:val="23"/>
          <w:lang w:val="en-US"/>
        </w:rPr>
        <w:instrText xml:space="preserve"> HYPERLINK "http://www.codeproject.com/Articles/25976/Visual-Studio-IDE-like-Dock-Container" </w:instrText>
      </w:r>
      <w:r>
        <w:rPr>
          <w:rFonts w:ascii="Arial" w:hAnsi="Arial" w:cs="Arial"/>
          <w:color w:val="000000"/>
          <w:sz w:val="23"/>
          <w:szCs w:val="23"/>
        </w:rPr>
        <w:fldChar w:fldCharType="separate"/>
      </w:r>
      <w:r w:rsidRPr="00A67F86">
        <w:rPr>
          <w:rStyle w:val="Hyperlink"/>
          <w:rFonts w:ascii="Arial" w:hAnsi="Arial" w:cs="Arial"/>
          <w:color w:val="31B6FC"/>
          <w:sz w:val="23"/>
          <w:szCs w:val="23"/>
          <w:lang w:val="en-US"/>
        </w:rPr>
        <w:t>a Vis</w:t>
      </w:r>
      <w:r w:rsidRPr="00A67F86">
        <w:rPr>
          <w:rStyle w:val="Hyperlink"/>
          <w:rFonts w:ascii="Arial" w:hAnsi="Arial" w:cs="Arial"/>
          <w:color w:val="31B6FC"/>
          <w:sz w:val="23"/>
          <w:szCs w:val="23"/>
          <w:lang w:val="en-US"/>
        </w:rPr>
        <w:t>u</w:t>
      </w:r>
      <w:r w:rsidRPr="00A67F86">
        <w:rPr>
          <w:rStyle w:val="Hyperlink"/>
          <w:rFonts w:ascii="Arial" w:hAnsi="Arial" w:cs="Arial"/>
          <w:color w:val="31B6FC"/>
          <w:sz w:val="23"/>
          <w:szCs w:val="23"/>
          <w:lang w:val="en-US"/>
        </w:rPr>
        <w:t>al Studio IDE like Dock Container</w:t>
      </w:r>
      <w:r>
        <w:rPr>
          <w:rFonts w:ascii="Arial" w:hAnsi="Arial" w:cs="Arial"/>
          <w:color w:val="000000"/>
          <w:sz w:val="23"/>
          <w:szCs w:val="23"/>
        </w:rPr>
        <w:fldChar w:fldCharType="end"/>
      </w:r>
      <w:del w:id="518" w:author="aeshaw1" w:date="2015-06-28T21:17:00Z">
        <w:r w:rsidRPr="00A67F86" w:rsidDel="006764EB">
          <w:rPr>
            <w:rStyle w:val="apple-converted-space"/>
            <w:rFonts w:ascii="Arial" w:hAnsi="Arial" w:cs="Arial"/>
            <w:color w:val="000000"/>
            <w:sz w:val="23"/>
            <w:szCs w:val="23"/>
            <w:lang w:val="en-US"/>
          </w:rPr>
          <w:delText> </w:delText>
        </w:r>
      </w:del>
      <w:r w:rsidRPr="00A67F86">
        <w:rPr>
          <w:rFonts w:ascii="Arial" w:hAnsi="Arial" w:cs="Arial"/>
          <w:color w:val="000000"/>
          <w:sz w:val="23"/>
          <w:szCs w:val="23"/>
          <w:lang w:val="en-US"/>
        </w:rPr>
        <w:t xml:space="preserve">). Input and output files </w:t>
      </w:r>
      <w:del w:id="519" w:author="aeshaw1" w:date="2015-06-28T21:31:00Z">
        <w:r w:rsidRPr="00A67F86" w:rsidDel="007E1954">
          <w:rPr>
            <w:rFonts w:ascii="Arial" w:hAnsi="Arial" w:cs="Arial"/>
            <w:color w:val="000000"/>
            <w:sz w:val="23"/>
            <w:szCs w:val="23"/>
            <w:lang w:val="en-US"/>
          </w:rPr>
          <w:delText xml:space="preserve">that are </w:delText>
        </w:r>
      </w:del>
      <w:r w:rsidRPr="00A67F86">
        <w:rPr>
          <w:rFonts w:ascii="Arial" w:hAnsi="Arial" w:cs="Arial"/>
          <w:color w:val="000000"/>
          <w:sz w:val="23"/>
          <w:szCs w:val="23"/>
          <w:lang w:val="en-US"/>
        </w:rPr>
        <w:t xml:space="preserve">in the </w:t>
      </w:r>
      <w:del w:id="520" w:author="aeshaw1" w:date="2015-06-28T21:31:00Z">
        <w:r w:rsidRPr="00A67F86" w:rsidDel="007E1954">
          <w:rPr>
            <w:rFonts w:ascii="Arial" w:hAnsi="Arial" w:cs="Arial"/>
            <w:color w:val="000000"/>
            <w:sz w:val="23"/>
            <w:szCs w:val="23"/>
            <w:lang w:val="en-US"/>
          </w:rPr>
          <w:delText>tree view</w:delText>
        </w:r>
      </w:del>
      <w:ins w:id="521" w:author="aeshaw1" w:date="2015-06-28T21:31:00Z">
        <w:r w:rsidR="007E1954">
          <w:rPr>
            <w:rFonts w:ascii="Arial" w:hAnsi="Arial" w:cs="Arial"/>
            <w:color w:val="000000"/>
            <w:sz w:val="23"/>
            <w:szCs w:val="23"/>
            <w:lang w:val="en-US"/>
          </w:rPr>
          <w:t>file tree</w:t>
        </w:r>
      </w:ins>
      <w:r w:rsidRPr="00A67F86">
        <w:rPr>
          <w:rFonts w:ascii="Arial" w:hAnsi="Arial" w:cs="Arial"/>
          <w:color w:val="000000"/>
          <w:sz w:val="23"/>
          <w:szCs w:val="23"/>
          <w:lang w:val="en-US"/>
        </w:rPr>
        <w:t xml:space="preserve"> can be displayed </w:t>
      </w:r>
      <w:del w:id="522" w:author="aeshaw1" w:date="2015-06-28T21:30:00Z">
        <w:r w:rsidRPr="00A67F86" w:rsidDel="007E1954">
          <w:rPr>
            <w:rFonts w:ascii="Arial" w:hAnsi="Arial" w:cs="Arial"/>
            <w:color w:val="000000"/>
            <w:sz w:val="23"/>
            <w:szCs w:val="23"/>
            <w:lang w:val="en-US"/>
          </w:rPr>
          <w:delText>as</w:delText>
        </w:r>
      </w:del>
      <w:ins w:id="523" w:author="aeshaw1" w:date="2015-06-28T21:30:00Z">
        <w:r w:rsidR="007E1954">
          <w:rPr>
            <w:rFonts w:ascii="Arial" w:hAnsi="Arial" w:cs="Arial"/>
            <w:color w:val="000000"/>
            <w:sz w:val="23"/>
            <w:szCs w:val="23"/>
            <w:lang w:val="en-US"/>
          </w:rPr>
          <w:t>in the following formats</w:t>
        </w:r>
      </w:ins>
      <w:ins w:id="524" w:author="aeshaw1" w:date="2015-06-28T21:29:00Z">
        <w:r w:rsidR="007E1954">
          <w:rPr>
            <w:rFonts w:ascii="Arial" w:hAnsi="Arial" w:cs="Arial"/>
            <w:color w:val="000000"/>
            <w:sz w:val="23"/>
            <w:szCs w:val="23"/>
            <w:lang w:val="en-US"/>
          </w:rPr>
          <w:t>:</w:t>
        </w:r>
      </w:ins>
    </w:p>
    <w:p w:rsidR="007E1954" w:rsidRDefault="00A67F86" w:rsidP="007E1954">
      <w:pPr>
        <w:pStyle w:val="NormalWeb"/>
        <w:numPr>
          <w:ilvl w:val="0"/>
          <w:numId w:val="2"/>
        </w:numPr>
        <w:shd w:val="clear" w:color="auto" w:fill="FFFFFF"/>
        <w:spacing w:before="0" w:beforeAutospacing="0" w:after="0" w:afterAutospacing="0" w:line="360" w:lineRule="atLeast"/>
        <w:rPr>
          <w:ins w:id="525" w:author="aeshaw1" w:date="2015-06-28T21:29:00Z"/>
          <w:rFonts w:ascii="Arial" w:hAnsi="Arial" w:cs="Arial"/>
          <w:color w:val="000000"/>
          <w:sz w:val="23"/>
          <w:szCs w:val="23"/>
          <w:lang w:val="en-US"/>
        </w:rPr>
        <w:pPrChange w:id="526" w:author="aeshaw1" w:date="2015-06-28T21:29:00Z">
          <w:pPr>
            <w:pStyle w:val="NormalWeb"/>
            <w:shd w:val="clear" w:color="auto" w:fill="FFFFFF"/>
            <w:spacing w:before="0" w:beforeAutospacing="0" w:after="0" w:afterAutospacing="0" w:line="360" w:lineRule="atLeast"/>
            <w:jc w:val="both"/>
          </w:pPr>
        </w:pPrChange>
      </w:pPr>
      <w:del w:id="527" w:author="aeshaw1" w:date="2015-06-28T21:29:00Z">
        <w:r w:rsidRPr="00A67F86" w:rsidDel="007E1954">
          <w:rPr>
            <w:rFonts w:ascii="Arial" w:hAnsi="Arial" w:cs="Arial"/>
            <w:color w:val="000000"/>
            <w:sz w:val="23"/>
            <w:szCs w:val="23"/>
            <w:lang w:val="en-US"/>
          </w:rPr>
          <w:delText xml:space="preserve"> </w:delText>
        </w:r>
      </w:del>
      <w:r w:rsidRPr="00A67F86">
        <w:rPr>
          <w:rFonts w:ascii="Arial" w:hAnsi="Arial" w:cs="Arial"/>
          <w:color w:val="000000"/>
          <w:sz w:val="23"/>
          <w:szCs w:val="23"/>
          <w:lang w:val="en-US"/>
        </w:rPr>
        <w:t>maps</w:t>
      </w:r>
      <w:del w:id="528" w:author="aeshaw1" w:date="2015-06-28T21:30:00Z">
        <w:r w:rsidRPr="00A67F86" w:rsidDel="007E1954">
          <w:rPr>
            <w:rFonts w:ascii="Arial" w:hAnsi="Arial" w:cs="Arial"/>
            <w:color w:val="000000"/>
            <w:sz w:val="23"/>
            <w:szCs w:val="23"/>
            <w:lang w:val="en-US"/>
          </w:rPr>
          <w:delText>,</w:delText>
        </w:r>
      </w:del>
      <w:r w:rsidRPr="00A67F86">
        <w:rPr>
          <w:rFonts w:ascii="Arial" w:hAnsi="Arial" w:cs="Arial"/>
          <w:color w:val="000000"/>
          <w:sz w:val="23"/>
          <w:szCs w:val="23"/>
          <w:lang w:val="en-US"/>
        </w:rPr>
        <w:t xml:space="preserve"> based on</w:t>
      </w:r>
      <w:ins w:id="529" w:author="aeshaw1" w:date="2015-06-28T21:28:00Z">
        <w:r w:rsidR="007E1954">
          <w:rPr>
            <w:rFonts w:ascii="Arial" w:hAnsi="Arial" w:cs="Arial"/>
            <w:color w:val="000000"/>
            <w:sz w:val="23"/>
            <w:szCs w:val="23"/>
            <w:lang w:val="en-US"/>
          </w:rPr>
          <w:t xml:space="preserve"> the freeware</w:t>
        </w:r>
      </w:ins>
      <w:r w:rsidRPr="00A67F86">
        <w:rPr>
          <w:rStyle w:val="apple-converted-space"/>
          <w:rFonts w:ascii="Arial" w:hAnsi="Arial" w:cs="Arial"/>
          <w:color w:val="000000"/>
          <w:sz w:val="23"/>
          <w:szCs w:val="23"/>
          <w:lang w:val="en-US"/>
        </w:rPr>
        <w:t> </w:t>
      </w:r>
      <w:r>
        <w:rPr>
          <w:rFonts w:ascii="Arial" w:hAnsi="Arial" w:cs="Arial"/>
          <w:color w:val="000000"/>
          <w:sz w:val="23"/>
          <w:szCs w:val="23"/>
        </w:rPr>
        <w:fldChar w:fldCharType="begin"/>
      </w:r>
      <w:r w:rsidRPr="00A67F86">
        <w:rPr>
          <w:rFonts w:ascii="Arial" w:hAnsi="Arial" w:cs="Arial"/>
          <w:color w:val="000000"/>
          <w:sz w:val="23"/>
          <w:szCs w:val="23"/>
          <w:lang w:val="en-US"/>
        </w:rPr>
        <w:instrText xml:space="preserve"> HYPERLINK "http://mapwingis.codeplex.com/" </w:instrText>
      </w:r>
      <w:r>
        <w:rPr>
          <w:rFonts w:ascii="Arial" w:hAnsi="Arial" w:cs="Arial"/>
          <w:color w:val="000000"/>
          <w:sz w:val="23"/>
          <w:szCs w:val="23"/>
        </w:rPr>
        <w:fldChar w:fldCharType="separate"/>
      </w:r>
      <w:del w:id="530" w:author="aeshaw1" w:date="2015-06-28T21:28:00Z">
        <w:r w:rsidRPr="00A67F86" w:rsidDel="007E1954">
          <w:rPr>
            <w:rStyle w:val="Hyperlink"/>
            <w:rFonts w:ascii="Arial" w:hAnsi="Arial" w:cs="Arial"/>
            <w:color w:val="31B6FC"/>
            <w:sz w:val="23"/>
            <w:szCs w:val="23"/>
            <w:lang w:val="en-US"/>
          </w:rPr>
          <w:delText xml:space="preserve">a freeware </w:delText>
        </w:r>
      </w:del>
      <w:proofErr w:type="spellStart"/>
      <w:ins w:id="531" w:author="aeshaw1" w:date="2015-06-28T21:28:00Z">
        <w:r w:rsidR="007E1954">
          <w:rPr>
            <w:rStyle w:val="Hyperlink"/>
            <w:rFonts w:ascii="Arial" w:hAnsi="Arial" w:cs="Arial"/>
            <w:color w:val="31B6FC"/>
            <w:sz w:val="23"/>
            <w:szCs w:val="23"/>
            <w:lang w:val="en-US"/>
          </w:rPr>
          <w:t>MapWinGIS</w:t>
        </w:r>
      </w:ins>
      <w:proofErr w:type="spellEnd"/>
      <w:del w:id="532" w:author="aeshaw1" w:date="2015-06-28T21:28:00Z">
        <w:r w:rsidRPr="00A67F86" w:rsidDel="007E1954">
          <w:rPr>
            <w:rStyle w:val="Hyperlink"/>
            <w:rFonts w:ascii="Arial" w:hAnsi="Arial" w:cs="Arial"/>
            <w:color w:val="31B6FC"/>
            <w:sz w:val="23"/>
            <w:szCs w:val="23"/>
            <w:lang w:val="en-US"/>
          </w:rPr>
          <w:delText>geogr</w:delText>
        </w:r>
        <w:r w:rsidRPr="00A67F86" w:rsidDel="007E1954">
          <w:rPr>
            <w:rStyle w:val="Hyperlink"/>
            <w:rFonts w:ascii="Arial" w:hAnsi="Arial" w:cs="Arial"/>
            <w:color w:val="31B6FC"/>
            <w:sz w:val="23"/>
            <w:szCs w:val="23"/>
            <w:lang w:val="en-US"/>
          </w:rPr>
          <w:delText>a</w:delText>
        </w:r>
        <w:r w:rsidRPr="00A67F86" w:rsidDel="007E1954">
          <w:rPr>
            <w:rStyle w:val="Hyperlink"/>
            <w:rFonts w:ascii="Arial" w:hAnsi="Arial" w:cs="Arial"/>
            <w:color w:val="31B6FC"/>
            <w:sz w:val="23"/>
            <w:szCs w:val="23"/>
            <w:lang w:val="en-US"/>
          </w:rPr>
          <w:delText>phics program</w:delText>
        </w:r>
      </w:del>
      <w:r>
        <w:rPr>
          <w:rFonts w:ascii="Arial" w:hAnsi="Arial" w:cs="Arial"/>
          <w:color w:val="000000"/>
          <w:sz w:val="23"/>
          <w:szCs w:val="23"/>
        </w:rPr>
        <w:fldChar w:fldCharType="end"/>
      </w:r>
      <w:del w:id="533" w:author="aeshaw1" w:date="2015-06-28T21:29:00Z">
        <w:r w:rsidRPr="00A67F86" w:rsidDel="007E1954">
          <w:rPr>
            <w:rFonts w:ascii="Arial" w:hAnsi="Arial" w:cs="Arial"/>
            <w:color w:val="000000"/>
            <w:sz w:val="23"/>
            <w:szCs w:val="23"/>
            <w:lang w:val="en-US"/>
          </w:rPr>
          <w:delText xml:space="preserve">, </w:delText>
        </w:r>
      </w:del>
    </w:p>
    <w:p w:rsidR="007E1954" w:rsidRDefault="00A67F86" w:rsidP="007E1954">
      <w:pPr>
        <w:pStyle w:val="NormalWeb"/>
        <w:numPr>
          <w:ilvl w:val="0"/>
          <w:numId w:val="2"/>
        </w:numPr>
        <w:shd w:val="clear" w:color="auto" w:fill="FFFFFF"/>
        <w:spacing w:before="0" w:beforeAutospacing="0" w:after="0" w:afterAutospacing="0" w:line="360" w:lineRule="atLeast"/>
        <w:rPr>
          <w:ins w:id="534" w:author="aeshaw1" w:date="2015-06-28T21:29:00Z"/>
          <w:rFonts w:ascii="Arial" w:hAnsi="Arial" w:cs="Arial"/>
          <w:color w:val="000000"/>
          <w:sz w:val="23"/>
          <w:szCs w:val="23"/>
          <w:lang w:val="en-US"/>
        </w:rPr>
        <w:pPrChange w:id="535" w:author="aeshaw1" w:date="2015-06-28T21:29:00Z">
          <w:pPr>
            <w:pStyle w:val="NormalWeb"/>
            <w:shd w:val="clear" w:color="auto" w:fill="FFFFFF"/>
            <w:spacing w:before="0" w:beforeAutospacing="0" w:after="0" w:afterAutospacing="0" w:line="360" w:lineRule="atLeast"/>
            <w:jc w:val="both"/>
          </w:pPr>
        </w:pPrChange>
      </w:pPr>
      <w:r w:rsidRPr="00A67F86">
        <w:rPr>
          <w:rFonts w:ascii="Arial" w:hAnsi="Arial" w:cs="Arial"/>
          <w:color w:val="000000"/>
          <w:sz w:val="23"/>
          <w:szCs w:val="23"/>
          <w:lang w:val="en-US"/>
        </w:rPr>
        <w:t xml:space="preserve">graphs </w:t>
      </w:r>
      <w:del w:id="536" w:author="aeshaw1" w:date="2015-06-28T21:31:00Z">
        <w:r w:rsidRPr="00A67F86" w:rsidDel="007E1954">
          <w:rPr>
            <w:rFonts w:ascii="Arial" w:hAnsi="Arial" w:cs="Arial"/>
            <w:color w:val="000000"/>
            <w:sz w:val="23"/>
            <w:szCs w:val="23"/>
            <w:lang w:val="en-US"/>
          </w:rPr>
          <w:delText>that use</w:delText>
        </w:r>
      </w:del>
      <w:ins w:id="537" w:author="aeshaw1" w:date="2015-06-28T21:31:00Z">
        <w:r w:rsidR="007E1954">
          <w:rPr>
            <w:rFonts w:ascii="Arial" w:hAnsi="Arial" w:cs="Arial"/>
            <w:color w:val="000000"/>
            <w:sz w:val="23"/>
            <w:szCs w:val="23"/>
            <w:lang w:val="en-US"/>
          </w:rPr>
          <w:t>using</w:t>
        </w:r>
      </w:ins>
      <w:r w:rsidRPr="00A67F86">
        <w:rPr>
          <w:rFonts w:ascii="Arial" w:hAnsi="Arial" w:cs="Arial"/>
          <w:color w:val="000000"/>
          <w:sz w:val="23"/>
          <w:szCs w:val="23"/>
          <w:lang w:val="en-US"/>
        </w:rPr>
        <w:t xml:space="preserve"> the free software called</w:t>
      </w:r>
      <w:r w:rsidRPr="00A67F86">
        <w:rPr>
          <w:rStyle w:val="apple-converted-space"/>
          <w:rFonts w:ascii="Arial" w:hAnsi="Arial" w:cs="Arial"/>
          <w:color w:val="000000"/>
          <w:sz w:val="23"/>
          <w:szCs w:val="23"/>
          <w:lang w:val="en-US"/>
        </w:rPr>
        <w:t> </w:t>
      </w:r>
      <w:proofErr w:type="spellStart"/>
      <w:r>
        <w:rPr>
          <w:rFonts w:ascii="Arial" w:hAnsi="Arial" w:cs="Arial"/>
          <w:color w:val="000000"/>
          <w:sz w:val="23"/>
          <w:szCs w:val="23"/>
        </w:rPr>
        <w:fldChar w:fldCharType="begin"/>
      </w:r>
      <w:r w:rsidRPr="00A67F86">
        <w:rPr>
          <w:rFonts w:ascii="Arial" w:hAnsi="Arial" w:cs="Arial"/>
          <w:color w:val="000000"/>
          <w:sz w:val="23"/>
          <w:szCs w:val="23"/>
          <w:lang w:val="en-US"/>
        </w:rPr>
        <w:instrText xml:space="preserve"> HYPERLINK "http://sourceforge.net/projects/zedgraph/" </w:instrText>
      </w:r>
      <w:r>
        <w:rPr>
          <w:rFonts w:ascii="Arial" w:hAnsi="Arial" w:cs="Arial"/>
          <w:color w:val="000000"/>
          <w:sz w:val="23"/>
          <w:szCs w:val="23"/>
        </w:rPr>
        <w:fldChar w:fldCharType="separate"/>
      </w:r>
      <w:r w:rsidRPr="00A67F86">
        <w:rPr>
          <w:rStyle w:val="Hyperlink"/>
          <w:rFonts w:ascii="Arial" w:hAnsi="Arial" w:cs="Arial"/>
          <w:color w:val="31B6FC"/>
          <w:sz w:val="23"/>
          <w:szCs w:val="23"/>
          <w:lang w:val="en-US"/>
        </w:rPr>
        <w:t>ZedGraph</w:t>
      </w:r>
      <w:proofErr w:type="spellEnd"/>
      <w:del w:id="538" w:author="aeshaw1" w:date="2015-06-28T21:30:00Z">
        <w:r w:rsidRPr="00A67F86" w:rsidDel="007E1954">
          <w:rPr>
            <w:rStyle w:val="Hyperlink"/>
            <w:rFonts w:ascii="Arial" w:hAnsi="Arial" w:cs="Arial"/>
            <w:color w:val="31B6FC"/>
            <w:sz w:val="23"/>
            <w:szCs w:val="23"/>
            <w:lang w:val="en-US"/>
          </w:rPr>
          <w:delText>,</w:delText>
        </w:r>
      </w:del>
      <w:r>
        <w:rPr>
          <w:rFonts w:ascii="Arial" w:hAnsi="Arial" w:cs="Arial"/>
          <w:color w:val="000000"/>
          <w:sz w:val="23"/>
          <w:szCs w:val="23"/>
        </w:rPr>
        <w:fldChar w:fldCharType="end"/>
      </w:r>
      <w:del w:id="539" w:author="aeshaw1" w:date="2015-06-28T21:29:00Z">
        <w:r w:rsidRPr="00A67F86" w:rsidDel="007E1954">
          <w:rPr>
            <w:rStyle w:val="apple-converted-space"/>
            <w:rFonts w:ascii="Arial" w:hAnsi="Arial" w:cs="Arial"/>
            <w:color w:val="000000"/>
            <w:sz w:val="23"/>
            <w:szCs w:val="23"/>
            <w:lang w:val="en-US"/>
          </w:rPr>
          <w:delText> </w:delText>
        </w:r>
        <w:r w:rsidRPr="00A67F86" w:rsidDel="007E1954">
          <w:rPr>
            <w:rFonts w:ascii="Arial" w:hAnsi="Arial" w:cs="Arial"/>
            <w:color w:val="000000"/>
            <w:sz w:val="23"/>
            <w:szCs w:val="23"/>
            <w:lang w:val="en-US"/>
          </w:rPr>
          <w:delText>or</w:delText>
        </w:r>
      </w:del>
      <w:r w:rsidRPr="00A67F86">
        <w:rPr>
          <w:rFonts w:ascii="Arial" w:hAnsi="Arial" w:cs="Arial"/>
          <w:color w:val="000000"/>
          <w:sz w:val="23"/>
          <w:szCs w:val="23"/>
          <w:lang w:val="en-US"/>
        </w:rPr>
        <w:t xml:space="preserve"> </w:t>
      </w:r>
    </w:p>
    <w:p w:rsidR="007E1954" w:rsidRDefault="00A67F86" w:rsidP="007E1954">
      <w:pPr>
        <w:pStyle w:val="NormalWeb"/>
        <w:numPr>
          <w:ilvl w:val="0"/>
          <w:numId w:val="2"/>
        </w:numPr>
        <w:shd w:val="clear" w:color="auto" w:fill="FFFFFF"/>
        <w:spacing w:before="0" w:beforeAutospacing="0" w:after="0" w:afterAutospacing="0" w:line="360" w:lineRule="atLeast"/>
        <w:rPr>
          <w:ins w:id="540" w:author="aeshaw1" w:date="2015-06-28T21:29:00Z"/>
          <w:rFonts w:ascii="Arial" w:hAnsi="Arial" w:cs="Arial"/>
          <w:color w:val="000000"/>
          <w:sz w:val="23"/>
          <w:szCs w:val="23"/>
          <w:lang w:val="en-US"/>
        </w:rPr>
        <w:pPrChange w:id="541" w:author="aeshaw1" w:date="2015-06-28T21:29:00Z">
          <w:pPr>
            <w:pStyle w:val="NormalWeb"/>
            <w:shd w:val="clear" w:color="auto" w:fill="FFFFFF"/>
            <w:spacing w:before="0" w:beforeAutospacing="0" w:after="0" w:afterAutospacing="0" w:line="360" w:lineRule="atLeast"/>
            <w:jc w:val="both"/>
          </w:pPr>
        </w:pPrChange>
      </w:pPr>
      <w:proofErr w:type="gramStart"/>
      <w:r w:rsidRPr="00A67F86">
        <w:rPr>
          <w:rFonts w:ascii="Arial" w:hAnsi="Arial" w:cs="Arial"/>
          <w:color w:val="000000"/>
          <w:sz w:val="23"/>
          <w:szCs w:val="23"/>
          <w:lang w:val="en-US"/>
        </w:rPr>
        <w:t>spreadsheets</w:t>
      </w:r>
      <w:proofErr w:type="gramEnd"/>
      <w:r w:rsidRPr="00A67F86">
        <w:rPr>
          <w:rFonts w:ascii="Arial" w:hAnsi="Arial" w:cs="Arial"/>
          <w:color w:val="000000"/>
          <w:sz w:val="23"/>
          <w:szCs w:val="23"/>
          <w:lang w:val="en-US"/>
        </w:rPr>
        <w:t xml:space="preserve"> that use</w:t>
      </w:r>
      <w:r w:rsidRPr="00A67F86">
        <w:rPr>
          <w:rStyle w:val="apple-converted-space"/>
          <w:rFonts w:ascii="Arial" w:hAnsi="Arial" w:cs="Arial"/>
          <w:color w:val="000000"/>
          <w:sz w:val="23"/>
          <w:szCs w:val="23"/>
          <w:lang w:val="en-US"/>
        </w:rPr>
        <w:t> </w:t>
      </w:r>
      <w:r>
        <w:rPr>
          <w:rFonts w:ascii="Arial" w:hAnsi="Arial" w:cs="Arial"/>
          <w:color w:val="000000"/>
          <w:sz w:val="23"/>
          <w:szCs w:val="23"/>
        </w:rPr>
        <w:fldChar w:fldCharType="begin"/>
      </w:r>
      <w:r w:rsidRPr="00A67F86">
        <w:rPr>
          <w:rFonts w:ascii="Arial" w:hAnsi="Arial" w:cs="Arial"/>
          <w:color w:val="000000"/>
          <w:sz w:val="23"/>
          <w:szCs w:val="23"/>
          <w:lang w:val="en-US"/>
        </w:rPr>
        <w:instrText xml:space="preserve"> HYPERLINK "http://www.codeproject.com/Articles/691749/Free-NET-Spreadsheet-Control" </w:instrText>
      </w:r>
      <w:r>
        <w:rPr>
          <w:rFonts w:ascii="Arial" w:hAnsi="Arial" w:cs="Arial"/>
          <w:color w:val="000000"/>
          <w:sz w:val="23"/>
          <w:szCs w:val="23"/>
        </w:rPr>
        <w:fldChar w:fldCharType="separate"/>
      </w:r>
      <w:r w:rsidRPr="00A67F86">
        <w:rPr>
          <w:rStyle w:val="Hyperlink"/>
          <w:rFonts w:ascii="Arial" w:hAnsi="Arial" w:cs="Arial"/>
          <w:color w:val="31B6FC"/>
          <w:sz w:val="23"/>
          <w:szCs w:val="23"/>
          <w:lang w:val="en-US"/>
        </w:rPr>
        <w:t>a Free .NET Spreadsheet Control</w:t>
      </w:r>
      <w:r>
        <w:rPr>
          <w:rFonts w:ascii="Arial" w:hAnsi="Arial" w:cs="Arial"/>
          <w:color w:val="000000"/>
          <w:sz w:val="23"/>
          <w:szCs w:val="23"/>
        </w:rPr>
        <w:fldChar w:fldCharType="end"/>
      </w:r>
      <w:r w:rsidRPr="00A67F86">
        <w:rPr>
          <w:rStyle w:val="apple-converted-space"/>
          <w:rFonts w:ascii="Arial" w:hAnsi="Arial" w:cs="Arial"/>
          <w:color w:val="000000"/>
          <w:sz w:val="23"/>
          <w:szCs w:val="23"/>
          <w:lang w:val="en-US"/>
        </w:rPr>
        <w:t> </w:t>
      </w:r>
      <w:del w:id="542" w:author="aeshaw1" w:date="2015-06-28T21:29:00Z">
        <w:r w:rsidRPr="00A67F86" w:rsidDel="007E1954">
          <w:rPr>
            <w:rFonts w:ascii="Arial" w:hAnsi="Arial" w:cs="Arial"/>
            <w:color w:val="000000"/>
            <w:sz w:val="23"/>
            <w:szCs w:val="23"/>
            <w:lang w:val="en-US"/>
          </w:rPr>
          <w:delText xml:space="preserve">or </w:delText>
        </w:r>
      </w:del>
    </w:p>
    <w:p w:rsidR="007E1954" w:rsidRDefault="00A67F86" w:rsidP="007E1954">
      <w:pPr>
        <w:pStyle w:val="NormalWeb"/>
        <w:numPr>
          <w:ilvl w:val="0"/>
          <w:numId w:val="2"/>
        </w:numPr>
        <w:shd w:val="clear" w:color="auto" w:fill="FFFFFF"/>
        <w:spacing w:before="0" w:beforeAutospacing="0" w:after="0" w:afterAutospacing="0" w:line="360" w:lineRule="atLeast"/>
        <w:rPr>
          <w:ins w:id="543" w:author="aeshaw1" w:date="2015-06-28T21:30:00Z"/>
          <w:rFonts w:ascii="Arial" w:hAnsi="Arial" w:cs="Arial"/>
          <w:color w:val="000000"/>
          <w:sz w:val="23"/>
          <w:szCs w:val="23"/>
          <w:lang w:val="en-US"/>
        </w:rPr>
        <w:pPrChange w:id="544" w:author="aeshaw1" w:date="2015-06-28T21:29:00Z">
          <w:pPr>
            <w:pStyle w:val="NormalWeb"/>
            <w:shd w:val="clear" w:color="auto" w:fill="FFFFFF"/>
            <w:spacing w:before="0" w:beforeAutospacing="0" w:after="0" w:afterAutospacing="0" w:line="360" w:lineRule="atLeast"/>
            <w:jc w:val="both"/>
          </w:pPr>
        </w:pPrChange>
      </w:pPr>
      <w:del w:id="545" w:author="aeshaw1" w:date="2015-06-28T21:30:00Z">
        <w:r w:rsidRPr="00A67F86" w:rsidDel="007E1954">
          <w:rPr>
            <w:rFonts w:ascii="Arial" w:hAnsi="Arial" w:cs="Arial"/>
            <w:color w:val="000000"/>
            <w:sz w:val="23"/>
            <w:szCs w:val="23"/>
            <w:lang w:val="en-US"/>
          </w:rPr>
          <w:lastRenderedPageBreak/>
          <w:delText xml:space="preserve">in a </w:delText>
        </w:r>
      </w:del>
      <w:proofErr w:type="gramStart"/>
      <w:r w:rsidRPr="00A67F86">
        <w:rPr>
          <w:rFonts w:ascii="Arial" w:hAnsi="Arial" w:cs="Arial"/>
          <w:color w:val="000000"/>
          <w:sz w:val="23"/>
          <w:szCs w:val="23"/>
          <w:lang w:val="en-US"/>
        </w:rPr>
        <w:t>text</w:t>
      </w:r>
      <w:proofErr w:type="gramEnd"/>
      <w:r w:rsidRPr="00A67F86">
        <w:rPr>
          <w:rFonts w:ascii="Arial" w:hAnsi="Arial" w:cs="Arial"/>
          <w:color w:val="000000"/>
          <w:sz w:val="23"/>
          <w:szCs w:val="23"/>
          <w:lang w:val="en-US"/>
        </w:rPr>
        <w:t xml:space="preserve"> editor by dragging the file from the file</w:t>
      </w:r>
      <w:ins w:id="546" w:author="aeshaw1" w:date="2015-06-28T21:20:00Z">
        <w:r w:rsidR="006764EB">
          <w:rPr>
            <w:rFonts w:ascii="Arial" w:hAnsi="Arial" w:cs="Arial"/>
            <w:color w:val="000000"/>
            <w:sz w:val="23"/>
            <w:szCs w:val="23"/>
            <w:lang w:val="en-US"/>
          </w:rPr>
          <w:t xml:space="preserve"> </w:t>
        </w:r>
      </w:ins>
      <w:r w:rsidRPr="00A67F86">
        <w:rPr>
          <w:rFonts w:ascii="Arial" w:hAnsi="Arial" w:cs="Arial"/>
          <w:color w:val="000000"/>
          <w:sz w:val="23"/>
          <w:szCs w:val="23"/>
          <w:lang w:val="en-US"/>
        </w:rPr>
        <w:t xml:space="preserve">tree and dropping it in the work space. </w:t>
      </w:r>
    </w:p>
    <w:p w:rsidR="00A67F86" w:rsidRPr="00A67F86" w:rsidRDefault="00A67F86" w:rsidP="007E1954">
      <w:pPr>
        <w:pStyle w:val="NormalWeb"/>
        <w:shd w:val="clear" w:color="auto" w:fill="FFFFFF"/>
        <w:spacing w:before="0" w:beforeAutospacing="0" w:after="0" w:afterAutospacing="0" w:line="360" w:lineRule="atLeast"/>
        <w:rPr>
          <w:rFonts w:ascii="Arial" w:hAnsi="Arial" w:cs="Arial"/>
          <w:color w:val="000000"/>
          <w:sz w:val="23"/>
          <w:szCs w:val="23"/>
          <w:lang w:val="en-US"/>
        </w:rPr>
        <w:pPrChange w:id="547" w:author="aeshaw1" w:date="2015-06-28T21:30:00Z">
          <w:pPr>
            <w:pStyle w:val="NormalWeb"/>
            <w:shd w:val="clear" w:color="auto" w:fill="FFFFFF"/>
            <w:spacing w:before="0" w:beforeAutospacing="0" w:after="0" w:afterAutospacing="0" w:line="360" w:lineRule="atLeast"/>
            <w:jc w:val="both"/>
          </w:pPr>
        </w:pPrChange>
      </w:pPr>
      <w:del w:id="548" w:author="aeshaw1" w:date="2015-06-28T21:19:00Z">
        <w:r w:rsidRPr="00A67F86" w:rsidDel="006764EB">
          <w:rPr>
            <w:rFonts w:ascii="Arial" w:hAnsi="Arial" w:cs="Arial"/>
            <w:color w:val="000000"/>
            <w:sz w:val="23"/>
            <w:szCs w:val="23"/>
            <w:lang w:val="en-US"/>
          </w:rPr>
          <w:delText xml:space="preserve">The </w:delText>
        </w:r>
      </w:del>
      <w:ins w:id="549" w:author="aeshaw1" w:date="2015-06-28T21:21:00Z">
        <w:r w:rsidR="006764EB">
          <w:rPr>
            <w:rFonts w:ascii="Arial" w:hAnsi="Arial" w:cs="Arial"/>
            <w:color w:val="000000"/>
            <w:sz w:val="23"/>
            <w:szCs w:val="23"/>
            <w:lang w:val="en-US"/>
          </w:rPr>
          <w:t>The new</w:t>
        </w:r>
      </w:ins>
      <w:ins w:id="550" w:author="aeshaw1" w:date="2015-06-28T21:19:00Z">
        <w:r w:rsidR="006764EB" w:rsidRPr="00A67F86">
          <w:rPr>
            <w:rFonts w:ascii="Arial" w:hAnsi="Arial" w:cs="Arial"/>
            <w:color w:val="000000"/>
            <w:sz w:val="23"/>
            <w:szCs w:val="23"/>
            <w:lang w:val="en-US"/>
          </w:rPr>
          <w:t xml:space="preserve"> </w:t>
        </w:r>
      </w:ins>
      <w:del w:id="551" w:author="aeshaw1" w:date="2015-06-28T21:18:00Z">
        <w:r w:rsidRPr="00A67F86" w:rsidDel="006764EB">
          <w:rPr>
            <w:rFonts w:ascii="Arial" w:hAnsi="Arial" w:cs="Arial"/>
            <w:color w:val="000000"/>
            <w:sz w:val="23"/>
            <w:szCs w:val="23"/>
            <w:lang w:val="en-US"/>
          </w:rPr>
          <w:delText xml:space="preserve">landis </w:delText>
        </w:r>
      </w:del>
      <w:ins w:id="552" w:author="aeshaw1" w:date="2015-06-28T21:18:00Z">
        <w:r w:rsidR="006764EB">
          <w:rPr>
            <w:rFonts w:ascii="Arial" w:hAnsi="Arial" w:cs="Arial"/>
            <w:color w:val="000000"/>
            <w:sz w:val="23"/>
            <w:szCs w:val="23"/>
            <w:lang w:val="en-US"/>
          </w:rPr>
          <w:t xml:space="preserve">LANDIS </w:t>
        </w:r>
      </w:ins>
      <w:r w:rsidRPr="00A67F86">
        <w:rPr>
          <w:rFonts w:ascii="Arial" w:hAnsi="Arial" w:cs="Arial"/>
          <w:color w:val="000000"/>
          <w:sz w:val="23"/>
          <w:szCs w:val="23"/>
          <w:lang w:val="en-US"/>
        </w:rPr>
        <w:t xml:space="preserve">user interface is currently used </w:t>
      </w:r>
      <w:del w:id="553" w:author="aeshaw1" w:date="2015-06-28T21:40:00Z">
        <w:r w:rsidRPr="00A67F86" w:rsidDel="00D467C6">
          <w:rPr>
            <w:rFonts w:ascii="Arial" w:hAnsi="Arial" w:cs="Arial"/>
            <w:color w:val="000000"/>
            <w:sz w:val="23"/>
            <w:szCs w:val="23"/>
            <w:lang w:val="en-US"/>
          </w:rPr>
          <w:delText xml:space="preserve">for </w:delText>
        </w:r>
      </w:del>
      <w:ins w:id="554" w:author="aeshaw1" w:date="2015-06-28T21:40:00Z">
        <w:r w:rsidR="00D467C6">
          <w:rPr>
            <w:rFonts w:ascii="Arial" w:hAnsi="Arial" w:cs="Arial"/>
            <w:color w:val="000000"/>
            <w:sz w:val="23"/>
            <w:szCs w:val="23"/>
            <w:lang w:val="en-US"/>
          </w:rPr>
          <w:t>in</w:t>
        </w:r>
        <w:r w:rsidR="00D467C6" w:rsidRPr="00A67F86">
          <w:rPr>
            <w:rFonts w:ascii="Arial" w:hAnsi="Arial" w:cs="Arial"/>
            <w:color w:val="000000"/>
            <w:sz w:val="23"/>
            <w:szCs w:val="23"/>
            <w:lang w:val="en-US"/>
          </w:rPr>
          <w:t xml:space="preserve"> </w:t>
        </w:r>
      </w:ins>
      <w:del w:id="555" w:author="aeshaw1" w:date="2015-06-28T21:18:00Z">
        <w:r w:rsidRPr="00A67F86" w:rsidDel="006764EB">
          <w:rPr>
            <w:rFonts w:ascii="Arial" w:hAnsi="Arial" w:cs="Arial"/>
            <w:color w:val="000000"/>
            <w:sz w:val="23"/>
            <w:szCs w:val="23"/>
            <w:lang w:val="en-US"/>
          </w:rPr>
          <w:delText xml:space="preserve">landis </w:delText>
        </w:r>
      </w:del>
      <w:ins w:id="556" w:author="aeshaw1" w:date="2015-06-28T21:18:00Z">
        <w:r w:rsidR="006764EB">
          <w:rPr>
            <w:rFonts w:ascii="Arial" w:hAnsi="Arial" w:cs="Arial"/>
            <w:color w:val="000000"/>
            <w:sz w:val="23"/>
            <w:szCs w:val="23"/>
            <w:lang w:val="en-US"/>
          </w:rPr>
          <w:t>LANDIS</w:t>
        </w:r>
        <w:r w:rsidR="006764EB" w:rsidRPr="00A67F86">
          <w:rPr>
            <w:rFonts w:ascii="Arial" w:hAnsi="Arial" w:cs="Arial"/>
            <w:color w:val="000000"/>
            <w:sz w:val="23"/>
            <w:szCs w:val="23"/>
            <w:lang w:val="en-US"/>
          </w:rPr>
          <w:t xml:space="preserve"> </w:t>
        </w:r>
      </w:ins>
      <w:r w:rsidRPr="00A67F86">
        <w:rPr>
          <w:rFonts w:ascii="Arial" w:hAnsi="Arial" w:cs="Arial"/>
          <w:color w:val="000000"/>
          <w:sz w:val="23"/>
          <w:szCs w:val="23"/>
          <w:lang w:val="en-US"/>
        </w:rPr>
        <w:t>instruction</w:t>
      </w:r>
      <w:ins w:id="557" w:author="aeshaw1" w:date="2015-06-28T21:21:00Z">
        <w:r w:rsidR="006764EB">
          <w:rPr>
            <w:rFonts w:ascii="Arial" w:hAnsi="Arial" w:cs="Arial"/>
            <w:color w:val="000000"/>
            <w:sz w:val="23"/>
            <w:szCs w:val="23"/>
            <w:lang w:val="en-US"/>
          </w:rPr>
          <w:t>al</w:t>
        </w:r>
      </w:ins>
      <w:r w:rsidRPr="00A67F86">
        <w:rPr>
          <w:rFonts w:ascii="Arial" w:hAnsi="Arial" w:cs="Arial"/>
          <w:color w:val="000000"/>
          <w:sz w:val="23"/>
          <w:szCs w:val="23"/>
          <w:lang w:val="en-US"/>
        </w:rPr>
        <w:t xml:space="preserve"> workshops </w:t>
      </w:r>
      <w:del w:id="558" w:author="aeshaw1" w:date="2015-06-28T21:40:00Z">
        <w:r w:rsidRPr="00A67F86" w:rsidDel="00D467C6">
          <w:rPr>
            <w:rFonts w:ascii="Arial" w:hAnsi="Arial" w:cs="Arial"/>
            <w:color w:val="000000"/>
            <w:sz w:val="23"/>
            <w:szCs w:val="23"/>
            <w:lang w:val="en-US"/>
          </w:rPr>
          <w:delText xml:space="preserve">by the </w:delText>
        </w:r>
      </w:del>
      <w:del w:id="559" w:author="aeshaw1" w:date="2015-06-28T21:20:00Z">
        <w:r w:rsidRPr="00A67F86" w:rsidDel="006764EB">
          <w:rPr>
            <w:rFonts w:ascii="Arial" w:hAnsi="Arial" w:cs="Arial"/>
            <w:color w:val="000000"/>
            <w:sz w:val="23"/>
            <w:szCs w:val="23"/>
            <w:lang w:val="en-US"/>
          </w:rPr>
          <w:delText xml:space="preserve">university </w:delText>
        </w:r>
      </w:del>
      <w:del w:id="560" w:author="aeshaw1" w:date="2015-06-28T21:40:00Z">
        <w:r w:rsidRPr="00A67F86" w:rsidDel="00D467C6">
          <w:rPr>
            <w:rFonts w:ascii="Arial" w:hAnsi="Arial" w:cs="Arial"/>
            <w:color w:val="000000"/>
            <w:sz w:val="23"/>
            <w:szCs w:val="23"/>
            <w:lang w:val="en-US"/>
          </w:rPr>
          <w:delText xml:space="preserve">of </w:delText>
        </w:r>
      </w:del>
      <w:del w:id="561" w:author="aeshaw1" w:date="2015-06-28T21:20:00Z">
        <w:r w:rsidRPr="00A67F86" w:rsidDel="006764EB">
          <w:rPr>
            <w:rFonts w:ascii="Arial" w:hAnsi="Arial" w:cs="Arial"/>
            <w:color w:val="000000"/>
            <w:sz w:val="23"/>
            <w:szCs w:val="23"/>
            <w:lang w:val="en-US"/>
          </w:rPr>
          <w:delText>p</w:delText>
        </w:r>
      </w:del>
      <w:del w:id="562" w:author="aeshaw1" w:date="2015-06-28T21:40:00Z">
        <w:r w:rsidRPr="00A67F86" w:rsidDel="00D467C6">
          <w:rPr>
            <w:rFonts w:ascii="Arial" w:hAnsi="Arial" w:cs="Arial"/>
            <w:color w:val="000000"/>
            <w:sz w:val="23"/>
            <w:szCs w:val="23"/>
            <w:lang w:val="en-US"/>
          </w:rPr>
          <w:delText>ortland as well as</w:delText>
        </w:r>
      </w:del>
      <w:ins w:id="563" w:author="aeshaw1" w:date="2015-06-28T21:40:00Z">
        <w:r w:rsidR="00D467C6">
          <w:rPr>
            <w:rFonts w:ascii="Arial" w:hAnsi="Arial" w:cs="Arial"/>
            <w:color w:val="000000"/>
            <w:sz w:val="23"/>
            <w:szCs w:val="23"/>
            <w:lang w:val="en-US"/>
          </w:rPr>
          <w:t>and by</w:t>
        </w:r>
      </w:ins>
      <w:r w:rsidRPr="00A67F86">
        <w:rPr>
          <w:rFonts w:ascii="Arial" w:hAnsi="Arial" w:cs="Arial"/>
          <w:color w:val="000000"/>
          <w:sz w:val="23"/>
          <w:szCs w:val="23"/>
          <w:lang w:val="en-US"/>
        </w:rPr>
        <w:t xml:space="preserve"> </w:t>
      </w:r>
      <w:ins w:id="564" w:author="aeshaw1" w:date="2015-06-28T21:39:00Z">
        <w:r w:rsidR="00D467C6">
          <w:rPr>
            <w:rFonts w:ascii="Arial" w:hAnsi="Arial" w:cs="Arial"/>
            <w:color w:val="000000"/>
            <w:sz w:val="23"/>
            <w:szCs w:val="23"/>
            <w:lang w:val="en-US"/>
          </w:rPr>
          <w:t>many</w:t>
        </w:r>
      </w:ins>
      <w:del w:id="565" w:author="aeshaw1" w:date="2015-06-28T21:39:00Z">
        <w:r w:rsidRPr="00A67F86" w:rsidDel="00D467C6">
          <w:rPr>
            <w:rFonts w:ascii="Arial" w:hAnsi="Arial" w:cs="Arial"/>
            <w:color w:val="000000"/>
            <w:sz w:val="23"/>
            <w:szCs w:val="23"/>
            <w:lang w:val="en-US"/>
          </w:rPr>
          <w:delText>~10</w:delText>
        </w:r>
      </w:del>
      <w:r w:rsidRPr="00A67F86">
        <w:rPr>
          <w:rFonts w:ascii="Arial" w:hAnsi="Arial" w:cs="Arial"/>
          <w:color w:val="000000"/>
          <w:sz w:val="23"/>
          <w:szCs w:val="23"/>
          <w:lang w:val="en-US"/>
        </w:rPr>
        <w:t xml:space="preserve"> individual </w:t>
      </w:r>
      <w:del w:id="566" w:author="aeshaw1" w:date="2015-06-28T21:20:00Z">
        <w:r w:rsidRPr="00A67F86" w:rsidDel="006764EB">
          <w:rPr>
            <w:rFonts w:ascii="Arial" w:hAnsi="Arial" w:cs="Arial"/>
            <w:color w:val="000000"/>
            <w:sz w:val="23"/>
            <w:szCs w:val="23"/>
            <w:lang w:val="en-US"/>
          </w:rPr>
          <w:delText xml:space="preserve">landis </w:delText>
        </w:r>
      </w:del>
      <w:ins w:id="567" w:author="aeshaw1" w:date="2015-06-28T21:20:00Z">
        <w:r w:rsidR="006764EB">
          <w:rPr>
            <w:rFonts w:ascii="Arial" w:hAnsi="Arial" w:cs="Arial"/>
            <w:color w:val="000000"/>
            <w:sz w:val="23"/>
            <w:szCs w:val="23"/>
            <w:lang w:val="en-US"/>
          </w:rPr>
          <w:t>LANDIS</w:t>
        </w:r>
        <w:r w:rsidR="006764EB" w:rsidRPr="00A67F86">
          <w:rPr>
            <w:rFonts w:ascii="Arial" w:hAnsi="Arial" w:cs="Arial"/>
            <w:color w:val="000000"/>
            <w:sz w:val="23"/>
            <w:szCs w:val="23"/>
            <w:lang w:val="en-US"/>
          </w:rPr>
          <w:t xml:space="preserve"> </w:t>
        </w:r>
      </w:ins>
      <w:r w:rsidRPr="00A67F86">
        <w:rPr>
          <w:rFonts w:ascii="Arial" w:hAnsi="Arial" w:cs="Arial"/>
          <w:color w:val="000000"/>
          <w:sz w:val="23"/>
          <w:szCs w:val="23"/>
          <w:lang w:val="en-US"/>
        </w:rPr>
        <w:t>users.</w:t>
      </w:r>
    </w:p>
    <w:p w:rsidR="00A67F86" w:rsidRPr="00A67F86" w:rsidRDefault="00A67F86" w:rsidP="007E1954">
      <w:pPr>
        <w:pStyle w:val="Heading2"/>
        <w:shd w:val="clear" w:color="auto" w:fill="FFFFFF"/>
        <w:spacing w:line="338" w:lineRule="atLeast"/>
        <w:jc w:val="center"/>
        <w:rPr>
          <w:rFonts w:ascii="Arial" w:hAnsi="Arial" w:cs="Arial"/>
          <w:color w:val="000000"/>
          <w:sz w:val="36"/>
          <w:szCs w:val="36"/>
          <w:lang w:val="en-US"/>
        </w:rPr>
      </w:pPr>
      <w:commentRangeStart w:id="568"/>
      <w:r w:rsidRPr="00A67F86">
        <w:rPr>
          <w:rFonts w:ascii="Arial" w:hAnsi="Arial" w:cs="Arial"/>
          <w:color w:val="000000"/>
          <w:lang w:val="en-US"/>
        </w:rPr>
        <w:t xml:space="preserve">Bayesian </w:t>
      </w:r>
      <w:ins w:id="569" w:author="aeshaw1" w:date="2015-06-28T21:43:00Z">
        <w:r w:rsidR="00D467C6">
          <w:rPr>
            <w:rFonts w:ascii="Arial" w:hAnsi="Arial" w:cs="Arial"/>
            <w:color w:val="000000"/>
            <w:lang w:val="en-US"/>
          </w:rPr>
          <w:t>C</w:t>
        </w:r>
      </w:ins>
      <w:del w:id="570" w:author="aeshaw1" w:date="2015-06-28T21:43:00Z">
        <w:r w:rsidRPr="00A67F86" w:rsidDel="00D467C6">
          <w:rPr>
            <w:rFonts w:ascii="Arial" w:hAnsi="Arial" w:cs="Arial"/>
            <w:color w:val="000000"/>
            <w:lang w:val="en-US"/>
          </w:rPr>
          <w:delText>c</w:delText>
        </w:r>
      </w:del>
      <w:r w:rsidRPr="00A67F86">
        <w:rPr>
          <w:rFonts w:ascii="Arial" w:hAnsi="Arial" w:cs="Arial"/>
          <w:color w:val="000000"/>
          <w:lang w:val="en-US"/>
        </w:rPr>
        <w:t>alibration</w:t>
      </w:r>
      <w:commentRangeEnd w:id="568"/>
      <w:r w:rsidR="00D467C6">
        <w:rPr>
          <w:rStyle w:val="CommentReference"/>
          <w:rFonts w:asciiTheme="minorHAnsi" w:eastAsiaTheme="minorHAnsi" w:hAnsiTheme="minorHAnsi" w:cstheme="minorBidi"/>
          <w:b w:val="0"/>
          <w:bCs w:val="0"/>
          <w:color w:val="auto"/>
        </w:rPr>
        <w:commentReference w:id="568"/>
      </w:r>
    </w:p>
    <w:p w:rsidR="00D467C6" w:rsidRDefault="00A67F86" w:rsidP="00251540">
      <w:pPr>
        <w:pStyle w:val="NormalWeb"/>
        <w:shd w:val="clear" w:color="auto" w:fill="FFFFFF"/>
        <w:spacing w:before="0" w:beforeAutospacing="0" w:after="0" w:afterAutospacing="0" w:line="360" w:lineRule="atLeast"/>
        <w:rPr>
          <w:ins w:id="571" w:author="aeshaw1" w:date="2015-06-28T21:44:00Z"/>
          <w:rFonts w:ascii="Arial" w:hAnsi="Arial" w:cs="Arial"/>
          <w:color w:val="000000"/>
          <w:sz w:val="23"/>
          <w:szCs w:val="23"/>
          <w:lang w:val="en-US"/>
        </w:rPr>
        <w:pPrChange w:id="572" w:author="aeshaw1" w:date="2015-06-28T20:46:00Z">
          <w:pPr>
            <w:pStyle w:val="NormalWeb"/>
            <w:shd w:val="clear" w:color="auto" w:fill="FFFFFF"/>
            <w:spacing w:before="0" w:beforeAutospacing="0" w:after="0" w:afterAutospacing="0" w:line="360" w:lineRule="atLeast"/>
            <w:jc w:val="both"/>
          </w:pPr>
        </w:pPrChange>
      </w:pPr>
      <w:r w:rsidRPr="00A67F86">
        <w:rPr>
          <w:rFonts w:ascii="Arial" w:hAnsi="Arial" w:cs="Arial"/>
          <w:color w:val="000000"/>
          <w:sz w:val="23"/>
          <w:szCs w:val="23"/>
          <w:lang w:val="en-US"/>
        </w:rPr>
        <w:t>Bayesian calibration is a method to map model probability</w:t>
      </w:r>
      <w:del w:id="573" w:author="aeshaw1" w:date="2015-06-28T21:35:00Z">
        <w:r w:rsidRPr="00A67F86" w:rsidDel="00C72784">
          <w:rPr>
            <w:rFonts w:ascii="Arial" w:hAnsi="Arial" w:cs="Arial"/>
            <w:color w:val="000000"/>
            <w:sz w:val="23"/>
            <w:szCs w:val="23"/>
            <w:lang w:val="en-US"/>
          </w:rPr>
          <w:delText>,</w:delText>
        </w:r>
      </w:del>
      <w:r w:rsidRPr="00A67F86">
        <w:rPr>
          <w:rFonts w:ascii="Arial" w:hAnsi="Arial" w:cs="Arial"/>
          <w:color w:val="000000"/>
          <w:sz w:val="23"/>
          <w:szCs w:val="23"/>
          <w:lang w:val="en-US"/>
        </w:rPr>
        <w:t xml:space="preserve"> given a set of observations. It </w:t>
      </w:r>
      <w:del w:id="574" w:author="aeshaw1" w:date="2015-06-28T21:35:00Z">
        <w:r w:rsidRPr="00A67F86" w:rsidDel="00C72784">
          <w:rPr>
            <w:rFonts w:ascii="Arial" w:hAnsi="Arial" w:cs="Arial"/>
            <w:color w:val="000000"/>
            <w:sz w:val="23"/>
            <w:szCs w:val="23"/>
            <w:lang w:val="en-US"/>
          </w:rPr>
          <w:delText xml:space="preserve">is </w:delText>
        </w:r>
      </w:del>
      <w:ins w:id="575" w:author="aeshaw1" w:date="2015-06-28T21:35:00Z">
        <w:r w:rsidR="00C72784">
          <w:rPr>
            <w:rFonts w:ascii="Arial" w:hAnsi="Arial" w:cs="Arial"/>
            <w:color w:val="000000"/>
            <w:sz w:val="23"/>
            <w:szCs w:val="23"/>
            <w:lang w:val="en-US"/>
          </w:rPr>
          <w:t>has been</w:t>
        </w:r>
        <w:r w:rsidR="00C72784" w:rsidRPr="00A67F86">
          <w:rPr>
            <w:rFonts w:ascii="Arial" w:hAnsi="Arial" w:cs="Arial"/>
            <w:color w:val="000000"/>
            <w:sz w:val="23"/>
            <w:szCs w:val="23"/>
            <w:lang w:val="en-US"/>
          </w:rPr>
          <w:t xml:space="preserve"> </w:t>
        </w:r>
      </w:ins>
      <w:r w:rsidRPr="00A67F86">
        <w:rPr>
          <w:rFonts w:ascii="Arial" w:hAnsi="Arial" w:cs="Arial"/>
          <w:color w:val="000000"/>
          <w:sz w:val="23"/>
          <w:szCs w:val="23"/>
          <w:lang w:val="en-US"/>
        </w:rPr>
        <w:t xml:space="preserve">used in disciplines as </w:t>
      </w:r>
      <w:del w:id="576" w:author="aeshaw1" w:date="2015-06-28T21:35:00Z">
        <w:r w:rsidRPr="00A67F86" w:rsidDel="00C72784">
          <w:rPr>
            <w:rFonts w:ascii="Arial" w:hAnsi="Arial" w:cs="Arial"/>
            <w:color w:val="000000"/>
            <w:sz w:val="23"/>
            <w:szCs w:val="23"/>
            <w:lang w:val="en-US"/>
          </w:rPr>
          <w:delText xml:space="preserve">unrelated </w:delText>
        </w:r>
      </w:del>
      <w:ins w:id="577" w:author="aeshaw1" w:date="2015-06-28T21:35:00Z">
        <w:r w:rsidR="00C72784">
          <w:rPr>
            <w:rFonts w:ascii="Arial" w:hAnsi="Arial" w:cs="Arial"/>
            <w:color w:val="000000"/>
            <w:sz w:val="23"/>
            <w:szCs w:val="23"/>
            <w:lang w:val="en-US"/>
          </w:rPr>
          <w:t>diverse</w:t>
        </w:r>
        <w:r w:rsidR="00C72784" w:rsidRPr="00A67F86">
          <w:rPr>
            <w:rFonts w:ascii="Arial" w:hAnsi="Arial" w:cs="Arial"/>
            <w:color w:val="000000"/>
            <w:sz w:val="23"/>
            <w:szCs w:val="23"/>
            <w:lang w:val="en-US"/>
          </w:rPr>
          <w:t xml:space="preserve"> </w:t>
        </w:r>
      </w:ins>
      <w:r w:rsidRPr="00A67F86">
        <w:rPr>
          <w:rFonts w:ascii="Arial" w:hAnsi="Arial" w:cs="Arial"/>
          <w:color w:val="000000"/>
          <w:sz w:val="23"/>
          <w:szCs w:val="23"/>
          <w:lang w:val="en-US"/>
        </w:rPr>
        <w:t>as medicine, law</w:t>
      </w:r>
      <w:ins w:id="578" w:author="aeshaw1" w:date="2015-06-28T21:35:00Z">
        <w:r w:rsidR="00C72784">
          <w:rPr>
            <w:rFonts w:ascii="Arial" w:hAnsi="Arial" w:cs="Arial"/>
            <w:color w:val="000000"/>
            <w:sz w:val="23"/>
            <w:szCs w:val="23"/>
            <w:lang w:val="en-US"/>
          </w:rPr>
          <w:t>,</w:t>
        </w:r>
      </w:ins>
      <w:r w:rsidRPr="00A67F86">
        <w:rPr>
          <w:rFonts w:ascii="Arial" w:hAnsi="Arial" w:cs="Arial"/>
          <w:color w:val="000000"/>
          <w:sz w:val="23"/>
          <w:szCs w:val="23"/>
          <w:lang w:val="en-US"/>
        </w:rPr>
        <w:t xml:space="preserve"> </w:t>
      </w:r>
      <w:del w:id="579" w:author="aeshaw1" w:date="2015-06-28T21:40:00Z">
        <w:r w:rsidRPr="00A67F86" w:rsidDel="00D467C6">
          <w:rPr>
            <w:rFonts w:ascii="Arial" w:hAnsi="Arial" w:cs="Arial"/>
            <w:color w:val="000000"/>
            <w:sz w:val="23"/>
            <w:szCs w:val="23"/>
            <w:lang w:val="en-US"/>
          </w:rPr>
          <w:delText xml:space="preserve">or </w:delText>
        </w:r>
      </w:del>
      <w:ins w:id="580" w:author="aeshaw1" w:date="2015-06-28T21:40:00Z">
        <w:r w:rsidR="00D467C6">
          <w:rPr>
            <w:rFonts w:ascii="Arial" w:hAnsi="Arial" w:cs="Arial"/>
            <w:color w:val="000000"/>
            <w:sz w:val="23"/>
            <w:szCs w:val="23"/>
            <w:lang w:val="en-US"/>
          </w:rPr>
          <w:t>and</w:t>
        </w:r>
        <w:r w:rsidR="00D467C6" w:rsidRPr="00A67F86">
          <w:rPr>
            <w:rFonts w:ascii="Arial" w:hAnsi="Arial" w:cs="Arial"/>
            <w:color w:val="000000"/>
            <w:sz w:val="23"/>
            <w:szCs w:val="23"/>
            <w:lang w:val="en-US"/>
          </w:rPr>
          <w:t xml:space="preserve"> </w:t>
        </w:r>
      </w:ins>
      <w:r w:rsidRPr="00A67F86">
        <w:rPr>
          <w:rFonts w:ascii="Arial" w:hAnsi="Arial" w:cs="Arial"/>
          <w:color w:val="000000"/>
          <w:sz w:val="23"/>
          <w:szCs w:val="23"/>
          <w:lang w:val="en-US"/>
        </w:rPr>
        <w:t xml:space="preserve">internet search engines. I used it </w:t>
      </w:r>
      <w:del w:id="581" w:author="aeshaw1" w:date="2015-06-28T21:35:00Z">
        <w:r w:rsidRPr="00A67F86" w:rsidDel="00C72784">
          <w:rPr>
            <w:rFonts w:ascii="Arial" w:hAnsi="Arial" w:cs="Arial"/>
            <w:color w:val="000000"/>
            <w:sz w:val="23"/>
            <w:szCs w:val="23"/>
            <w:lang w:val="en-US"/>
          </w:rPr>
          <w:delText xml:space="preserve">for example </w:delText>
        </w:r>
      </w:del>
      <w:r w:rsidRPr="00A67F86">
        <w:rPr>
          <w:rFonts w:ascii="Arial" w:hAnsi="Arial" w:cs="Arial"/>
          <w:color w:val="000000"/>
          <w:sz w:val="23"/>
          <w:szCs w:val="23"/>
          <w:lang w:val="en-US"/>
        </w:rPr>
        <w:t xml:space="preserve">to estimate the rate of </w:t>
      </w:r>
      <w:ins w:id="582" w:author="aeshaw1" w:date="2015-06-28T21:36:00Z">
        <w:r w:rsidR="00C72784">
          <w:rPr>
            <w:rFonts w:ascii="Arial" w:hAnsi="Arial" w:cs="Arial"/>
            <w:color w:val="000000"/>
            <w:sz w:val="23"/>
            <w:szCs w:val="23"/>
            <w:lang w:val="en-US"/>
          </w:rPr>
          <w:t xml:space="preserve">wood </w:t>
        </w:r>
      </w:ins>
      <w:r w:rsidRPr="00A67F86">
        <w:rPr>
          <w:rFonts w:ascii="Arial" w:hAnsi="Arial" w:cs="Arial"/>
          <w:color w:val="000000"/>
          <w:sz w:val="23"/>
          <w:szCs w:val="23"/>
          <w:lang w:val="en-US"/>
        </w:rPr>
        <w:t>decomposition</w:t>
      </w:r>
      <w:del w:id="583" w:author="aeshaw1" w:date="2015-06-28T21:36:00Z">
        <w:r w:rsidRPr="00A67F86" w:rsidDel="00C72784">
          <w:rPr>
            <w:rFonts w:ascii="Arial" w:hAnsi="Arial" w:cs="Arial"/>
            <w:color w:val="000000"/>
            <w:sz w:val="23"/>
            <w:szCs w:val="23"/>
            <w:lang w:val="en-US"/>
          </w:rPr>
          <w:delText xml:space="preserve"> of dead wood</w:delText>
        </w:r>
      </w:del>
      <w:r w:rsidRPr="00A67F86">
        <w:rPr>
          <w:rFonts w:ascii="Arial" w:hAnsi="Arial" w:cs="Arial"/>
          <w:color w:val="000000"/>
          <w:sz w:val="23"/>
          <w:szCs w:val="23"/>
          <w:lang w:val="en-US"/>
        </w:rPr>
        <w:t xml:space="preserve">. If you call the decomposition rate 'b' in percent per year, you can use an algorithm </w:t>
      </w:r>
      <w:del w:id="584" w:author="aeshaw1" w:date="2015-06-28T21:36:00Z">
        <w:r w:rsidRPr="00A67F86" w:rsidDel="00C72784">
          <w:rPr>
            <w:rFonts w:ascii="Arial" w:hAnsi="Arial" w:cs="Arial"/>
            <w:color w:val="000000"/>
            <w:sz w:val="23"/>
            <w:szCs w:val="23"/>
            <w:lang w:val="en-US"/>
          </w:rPr>
          <w:delText>(</w:delText>
        </w:r>
      </w:del>
      <w:r w:rsidRPr="00A67F86">
        <w:rPr>
          <w:rFonts w:ascii="Arial" w:hAnsi="Arial" w:cs="Arial"/>
          <w:color w:val="000000"/>
          <w:sz w:val="23"/>
          <w:szCs w:val="23"/>
          <w:lang w:val="en-US"/>
        </w:rPr>
        <w:t>called a Markov Chain</w:t>
      </w:r>
      <w:del w:id="585" w:author="aeshaw1" w:date="2015-06-28T21:36:00Z">
        <w:r w:rsidRPr="00A67F86" w:rsidDel="00C72784">
          <w:rPr>
            <w:rFonts w:ascii="Arial" w:hAnsi="Arial" w:cs="Arial"/>
            <w:color w:val="000000"/>
            <w:sz w:val="23"/>
            <w:szCs w:val="23"/>
            <w:lang w:val="en-US"/>
          </w:rPr>
          <w:delText>)</w:delText>
        </w:r>
      </w:del>
      <w:r w:rsidRPr="00A67F86">
        <w:rPr>
          <w:rFonts w:ascii="Arial" w:hAnsi="Arial" w:cs="Arial"/>
          <w:color w:val="000000"/>
          <w:sz w:val="23"/>
          <w:szCs w:val="23"/>
          <w:lang w:val="en-US"/>
        </w:rPr>
        <w:t xml:space="preserve"> to reiteratively </w:t>
      </w:r>
      <w:del w:id="586" w:author="aeshaw1" w:date="2015-06-28T21:52:00Z">
        <w:r w:rsidRPr="00A67F86" w:rsidDel="004B4222">
          <w:rPr>
            <w:rFonts w:ascii="Arial" w:hAnsi="Arial" w:cs="Arial"/>
            <w:color w:val="000000"/>
            <w:sz w:val="23"/>
            <w:szCs w:val="23"/>
            <w:lang w:val="en-US"/>
          </w:rPr>
          <w:delText xml:space="preserve">draw </w:delText>
        </w:r>
      </w:del>
      <w:ins w:id="587" w:author="aeshaw1" w:date="2015-06-28T21:52:00Z">
        <w:r w:rsidR="004B4222">
          <w:rPr>
            <w:rFonts w:ascii="Arial" w:hAnsi="Arial" w:cs="Arial"/>
            <w:color w:val="000000"/>
            <w:sz w:val="23"/>
            <w:szCs w:val="23"/>
            <w:lang w:val="en-US"/>
          </w:rPr>
          <w:t xml:space="preserve">select </w:t>
        </w:r>
      </w:ins>
      <w:r w:rsidRPr="00A67F86">
        <w:rPr>
          <w:rFonts w:ascii="Arial" w:hAnsi="Arial" w:cs="Arial"/>
          <w:color w:val="000000"/>
          <w:sz w:val="23"/>
          <w:szCs w:val="23"/>
          <w:lang w:val="en-US"/>
        </w:rPr>
        <w:t>semi-random values for 'b', calculate remaining biomass for a stretch of time</w:t>
      </w:r>
      <w:ins w:id="588" w:author="aeshaw1" w:date="2015-06-28T21:44:00Z">
        <w:r w:rsidR="00D467C6">
          <w:rPr>
            <w:rFonts w:ascii="Arial" w:hAnsi="Arial" w:cs="Arial"/>
            <w:color w:val="000000"/>
            <w:sz w:val="23"/>
            <w:szCs w:val="23"/>
            <w:lang w:val="en-US"/>
          </w:rPr>
          <w:t>,</w:t>
        </w:r>
      </w:ins>
      <w:r w:rsidRPr="00A67F86">
        <w:rPr>
          <w:rFonts w:ascii="Arial" w:hAnsi="Arial" w:cs="Arial"/>
          <w:color w:val="000000"/>
          <w:sz w:val="23"/>
          <w:szCs w:val="23"/>
          <w:lang w:val="en-US"/>
        </w:rPr>
        <w:t xml:space="preserve"> and calculate a score that represents how likely the decomposition rate 'b' is, given the set of measurements. </w:t>
      </w:r>
    </w:p>
    <w:p w:rsidR="00D467C6" w:rsidRDefault="00D467C6" w:rsidP="00251540">
      <w:pPr>
        <w:pStyle w:val="NormalWeb"/>
        <w:shd w:val="clear" w:color="auto" w:fill="FFFFFF"/>
        <w:spacing w:before="0" w:beforeAutospacing="0" w:after="0" w:afterAutospacing="0" w:line="360" w:lineRule="atLeast"/>
        <w:rPr>
          <w:ins w:id="589" w:author="aeshaw1" w:date="2015-06-28T21:44:00Z"/>
          <w:rFonts w:ascii="Arial" w:hAnsi="Arial" w:cs="Arial"/>
          <w:color w:val="000000"/>
          <w:sz w:val="23"/>
          <w:szCs w:val="23"/>
          <w:lang w:val="en-US"/>
        </w:rPr>
        <w:pPrChange w:id="590" w:author="aeshaw1" w:date="2015-06-28T20:46:00Z">
          <w:pPr>
            <w:pStyle w:val="NormalWeb"/>
            <w:shd w:val="clear" w:color="auto" w:fill="FFFFFF"/>
            <w:spacing w:before="0" w:beforeAutospacing="0" w:after="0" w:afterAutospacing="0" w:line="360" w:lineRule="atLeast"/>
            <w:jc w:val="both"/>
          </w:pPr>
        </w:pPrChange>
      </w:pPr>
    </w:p>
    <w:p w:rsidR="00A67F86" w:rsidRPr="00A67F86" w:rsidRDefault="00A67F86" w:rsidP="00251540">
      <w:pPr>
        <w:pStyle w:val="NormalWeb"/>
        <w:shd w:val="clear" w:color="auto" w:fill="FFFFFF"/>
        <w:spacing w:before="0" w:beforeAutospacing="0" w:after="0" w:afterAutospacing="0" w:line="360" w:lineRule="atLeast"/>
        <w:rPr>
          <w:rFonts w:ascii="Arial" w:hAnsi="Arial" w:cs="Arial"/>
          <w:color w:val="000000"/>
          <w:sz w:val="23"/>
          <w:szCs w:val="23"/>
          <w:lang w:val="en-US"/>
        </w:rPr>
        <w:pPrChange w:id="591" w:author="aeshaw1" w:date="2015-06-28T20:46:00Z">
          <w:pPr>
            <w:pStyle w:val="NormalWeb"/>
            <w:shd w:val="clear" w:color="auto" w:fill="FFFFFF"/>
            <w:spacing w:before="0" w:beforeAutospacing="0" w:after="0" w:afterAutospacing="0" w:line="360" w:lineRule="atLeast"/>
            <w:jc w:val="both"/>
          </w:pPr>
        </w:pPrChange>
      </w:pPr>
      <w:r w:rsidRPr="00A67F86">
        <w:rPr>
          <w:rFonts w:ascii="Arial" w:hAnsi="Arial" w:cs="Arial"/>
          <w:color w:val="000000"/>
          <w:sz w:val="23"/>
          <w:szCs w:val="23"/>
          <w:lang w:val="en-US"/>
        </w:rPr>
        <w:t>This is what you see at work in th</w:t>
      </w:r>
      <w:ins w:id="592" w:author="aeshaw1" w:date="2015-06-28T21:44:00Z">
        <w:r w:rsidR="00D467C6">
          <w:rPr>
            <w:rFonts w:ascii="Arial" w:hAnsi="Arial" w:cs="Arial"/>
            <w:color w:val="000000"/>
            <w:sz w:val="23"/>
            <w:szCs w:val="23"/>
            <w:lang w:val="en-US"/>
          </w:rPr>
          <w:t>is</w:t>
        </w:r>
      </w:ins>
      <w:del w:id="593" w:author="aeshaw1" w:date="2015-06-28T21:44:00Z">
        <w:r w:rsidRPr="00A67F86" w:rsidDel="00D467C6">
          <w:rPr>
            <w:rFonts w:ascii="Arial" w:hAnsi="Arial" w:cs="Arial"/>
            <w:color w:val="000000"/>
            <w:sz w:val="23"/>
            <w:szCs w:val="23"/>
            <w:lang w:val="en-US"/>
          </w:rPr>
          <w:delText>e</w:delText>
        </w:r>
      </w:del>
      <w:r w:rsidRPr="00A67F86">
        <w:rPr>
          <w:rFonts w:ascii="Arial" w:hAnsi="Arial" w:cs="Arial"/>
          <w:color w:val="000000"/>
          <w:sz w:val="23"/>
          <w:szCs w:val="23"/>
          <w:lang w:val="en-US"/>
        </w:rPr>
        <w:t xml:space="preserve"> graph</w:t>
      </w:r>
      <w:del w:id="594" w:author="aeshaw1" w:date="2015-06-28T21:44:00Z">
        <w:r w:rsidRPr="00A67F86" w:rsidDel="00D467C6">
          <w:rPr>
            <w:rFonts w:ascii="Arial" w:hAnsi="Arial" w:cs="Arial"/>
            <w:color w:val="000000"/>
            <w:sz w:val="23"/>
            <w:szCs w:val="23"/>
            <w:lang w:val="en-US"/>
          </w:rPr>
          <w:delText xml:space="preserve"> left</w:delText>
        </w:r>
      </w:del>
      <w:r w:rsidRPr="00A67F86">
        <w:rPr>
          <w:rFonts w:ascii="Arial" w:hAnsi="Arial" w:cs="Arial"/>
          <w:color w:val="000000"/>
          <w:sz w:val="23"/>
          <w:szCs w:val="23"/>
          <w:lang w:val="en-US"/>
        </w:rPr>
        <w:t xml:space="preserve">: each red line is a decomposition trajectory for a single </w:t>
      </w:r>
      <w:ins w:id="595" w:author="aeshaw1" w:date="2015-06-28T21:45:00Z">
        <w:r w:rsidR="00D467C6">
          <w:rPr>
            <w:rFonts w:ascii="Arial" w:hAnsi="Arial" w:cs="Arial"/>
            <w:color w:val="000000"/>
            <w:sz w:val="23"/>
            <w:szCs w:val="23"/>
            <w:lang w:val="en-US"/>
          </w:rPr>
          <w:t xml:space="preserve">value of </w:t>
        </w:r>
      </w:ins>
      <w:r w:rsidRPr="00A67F86">
        <w:rPr>
          <w:rFonts w:ascii="Arial" w:hAnsi="Arial" w:cs="Arial"/>
          <w:color w:val="000000"/>
          <w:sz w:val="23"/>
          <w:szCs w:val="23"/>
          <w:lang w:val="en-US"/>
        </w:rPr>
        <w:t xml:space="preserve">'b'. There is a tweak in a Markov Chain that assures that decomposition rates that score well (i.e. </w:t>
      </w:r>
      <w:ins w:id="596" w:author="aeshaw1" w:date="2015-06-28T21:45:00Z">
        <w:r w:rsidR="00D467C6">
          <w:rPr>
            <w:rFonts w:ascii="Arial" w:hAnsi="Arial" w:cs="Arial"/>
            <w:color w:val="000000"/>
            <w:sz w:val="23"/>
            <w:szCs w:val="23"/>
            <w:lang w:val="en-US"/>
          </w:rPr>
          <w:t xml:space="preserve">the </w:t>
        </w:r>
      </w:ins>
      <w:r w:rsidRPr="00A67F86">
        <w:rPr>
          <w:rFonts w:ascii="Arial" w:hAnsi="Arial" w:cs="Arial"/>
          <w:color w:val="000000"/>
          <w:sz w:val="23"/>
          <w:szCs w:val="23"/>
          <w:lang w:val="en-US"/>
        </w:rPr>
        <w:t xml:space="preserve">model compares well with </w:t>
      </w:r>
      <w:ins w:id="597" w:author="aeshaw1" w:date="2015-06-28T21:37:00Z">
        <w:r w:rsidR="00D467C6">
          <w:rPr>
            <w:rFonts w:ascii="Arial" w:hAnsi="Arial" w:cs="Arial"/>
            <w:color w:val="000000"/>
            <w:sz w:val="23"/>
            <w:szCs w:val="23"/>
            <w:lang w:val="en-US"/>
          </w:rPr>
          <w:t xml:space="preserve">actual </w:t>
        </w:r>
      </w:ins>
      <w:r w:rsidRPr="00A67F86">
        <w:rPr>
          <w:rFonts w:ascii="Arial" w:hAnsi="Arial" w:cs="Arial"/>
          <w:color w:val="000000"/>
          <w:sz w:val="23"/>
          <w:szCs w:val="23"/>
          <w:lang w:val="en-US"/>
        </w:rPr>
        <w:t>measurements) are selected more frequently. It takes a while for the Markov Chain to find this 'hotspot' of high model scores, but after ~100 iterations, the average 'b' of the iterations in the graphs becomes pretty stable at around 7%.</w:t>
      </w:r>
      <w:ins w:id="598" w:author="aeshaw1" w:date="2015-06-28T21:38:00Z">
        <w:r w:rsidR="00D467C6">
          <w:rPr>
            <w:rFonts w:ascii="Arial" w:hAnsi="Arial" w:cs="Arial"/>
            <w:color w:val="000000"/>
            <w:sz w:val="23"/>
            <w:szCs w:val="23"/>
            <w:lang w:val="en-US"/>
          </w:rPr>
          <w:t xml:space="preserve"> </w:t>
        </w:r>
      </w:ins>
      <w:r w:rsidRPr="00A67F86">
        <w:rPr>
          <w:rFonts w:ascii="Arial" w:hAnsi="Arial" w:cs="Arial"/>
          <w:color w:val="000000"/>
          <w:sz w:val="23"/>
          <w:szCs w:val="23"/>
          <w:lang w:val="en-US"/>
        </w:rPr>
        <w:t xml:space="preserve">So my best estimate of the decomposition rate of the tree logs is 7% per year. The black graph on my home page demonstrates a similar algorithm applied to measured areas of </w:t>
      </w:r>
      <w:ins w:id="599" w:author="aeshaw1" w:date="2015-06-28T21:45:00Z">
        <w:r w:rsidR="00D467C6">
          <w:rPr>
            <w:rFonts w:ascii="Arial" w:hAnsi="Arial" w:cs="Arial"/>
            <w:color w:val="000000"/>
            <w:sz w:val="23"/>
            <w:szCs w:val="23"/>
            <w:lang w:val="en-US"/>
          </w:rPr>
          <w:t xml:space="preserve">forest </w:t>
        </w:r>
      </w:ins>
      <w:r w:rsidRPr="00A67F86">
        <w:rPr>
          <w:rFonts w:ascii="Arial" w:hAnsi="Arial" w:cs="Arial"/>
          <w:color w:val="000000"/>
          <w:sz w:val="23"/>
          <w:szCs w:val="23"/>
          <w:lang w:val="en-US"/>
        </w:rPr>
        <w:t xml:space="preserve">defoliation in Northern Minnesota, </w:t>
      </w:r>
      <w:commentRangeStart w:id="600"/>
      <w:r w:rsidRPr="00A67F86">
        <w:rPr>
          <w:rFonts w:ascii="Arial" w:hAnsi="Arial" w:cs="Arial"/>
          <w:color w:val="000000"/>
          <w:sz w:val="23"/>
          <w:szCs w:val="23"/>
          <w:lang w:val="en-US"/>
        </w:rPr>
        <w:t>compare to a model complicated simulation model.</w:t>
      </w:r>
      <w:commentRangeEnd w:id="600"/>
      <w:r w:rsidR="00D467C6">
        <w:rPr>
          <w:rStyle w:val="CommentReference"/>
          <w:rFonts w:asciiTheme="minorHAnsi" w:eastAsiaTheme="minorHAnsi" w:hAnsiTheme="minorHAnsi" w:cstheme="minorBidi"/>
          <w:lang w:eastAsia="en-US"/>
        </w:rPr>
        <w:commentReference w:id="600"/>
      </w:r>
    </w:p>
    <w:p w:rsidR="000B5DD7" w:rsidRDefault="000B5DD7" w:rsidP="00F26834">
      <w:pPr>
        <w:pStyle w:val="Heading2"/>
        <w:shd w:val="clear" w:color="auto" w:fill="FFFFFF"/>
        <w:spacing w:line="338" w:lineRule="atLeast"/>
        <w:jc w:val="center"/>
        <w:rPr>
          <w:ins w:id="601" w:author="aeshaw1" w:date="2015-06-28T22:47:00Z"/>
          <w:color w:val="000000"/>
          <w:sz w:val="23"/>
          <w:szCs w:val="23"/>
          <w:lang w:val="en-US"/>
        </w:rPr>
      </w:pPr>
    </w:p>
    <w:p w:rsidR="000B5DD7" w:rsidRPr="000B5DD7" w:rsidRDefault="000B5DD7" w:rsidP="00F26834">
      <w:pPr>
        <w:pStyle w:val="Heading2"/>
        <w:shd w:val="clear" w:color="auto" w:fill="FFFFFF"/>
        <w:spacing w:line="338" w:lineRule="atLeast"/>
        <w:jc w:val="center"/>
        <w:rPr>
          <w:ins w:id="602" w:author="aeshaw1" w:date="2015-06-28T22:47:00Z"/>
          <w:color w:val="000000"/>
          <w:sz w:val="28"/>
          <w:szCs w:val="28"/>
          <w:lang w:val="en-US"/>
          <w:rPrChange w:id="603" w:author="aeshaw1" w:date="2015-06-28T22:48:00Z">
            <w:rPr>
              <w:ins w:id="604" w:author="aeshaw1" w:date="2015-06-28T22:47:00Z"/>
              <w:color w:val="000000"/>
              <w:sz w:val="23"/>
              <w:szCs w:val="23"/>
              <w:lang w:val="en-US"/>
            </w:rPr>
          </w:rPrChange>
        </w:rPr>
      </w:pPr>
      <w:ins w:id="605" w:author="aeshaw1" w:date="2015-06-28T22:47:00Z">
        <w:r w:rsidRPr="000B5DD7">
          <w:rPr>
            <w:color w:val="000000"/>
            <w:sz w:val="28"/>
            <w:szCs w:val="28"/>
            <w:lang w:val="en-US"/>
            <w:rPrChange w:id="606" w:author="aeshaw1" w:date="2015-06-28T22:48:00Z">
              <w:rPr>
                <w:color w:val="000000"/>
                <w:sz w:val="23"/>
                <w:szCs w:val="23"/>
                <w:lang w:val="en-US"/>
              </w:rPr>
            </w:rPrChange>
          </w:rPr>
          <w:t>RELEVANT EXPERIENCE</w:t>
        </w:r>
      </w:ins>
    </w:p>
    <w:p w:rsidR="00F26834" w:rsidRPr="00F26834" w:rsidRDefault="006E7F00" w:rsidP="00F26834">
      <w:pPr>
        <w:pStyle w:val="Heading2"/>
        <w:shd w:val="clear" w:color="auto" w:fill="FFFFFF"/>
        <w:spacing w:line="338" w:lineRule="atLeast"/>
        <w:jc w:val="center"/>
        <w:rPr>
          <w:color w:val="000000"/>
          <w:lang w:val="en-US"/>
        </w:rPr>
      </w:pPr>
      <w:del w:id="607" w:author="aeshaw1" w:date="2015-06-28T21:25:00Z">
        <w:r w:rsidDel="006764EB">
          <w:rPr>
            <w:color w:val="000000"/>
            <w:sz w:val="23"/>
            <w:szCs w:val="23"/>
            <w:lang w:val="en-US"/>
          </w:rPr>
          <w:delText>\</w:delText>
        </w:r>
      </w:del>
      <w:r w:rsidR="00AE29F6" w:rsidRPr="00A67F86">
        <w:rPr>
          <w:color w:val="000000"/>
          <w:sz w:val="23"/>
          <w:szCs w:val="23"/>
          <w:lang w:val="en-US"/>
          <w:rPrChange w:id="608" w:author="aeshaw1" w:date="2015-06-28T16:31:00Z">
            <w:rPr>
              <w:color w:val="000000"/>
              <w:sz w:val="23"/>
              <w:szCs w:val="23"/>
            </w:rPr>
          </w:rPrChange>
        </w:rPr>
        <w:br/>
      </w:r>
      <w:r w:rsidR="00F26834" w:rsidRPr="00F26834">
        <w:rPr>
          <w:color w:val="000000"/>
          <w:lang w:val="en-US"/>
        </w:rPr>
        <w:t>Purdue University - West-Lafayett</w:t>
      </w:r>
      <w:ins w:id="609" w:author="aeshaw1" w:date="2015-06-28T21:55:00Z">
        <w:r w:rsidR="00F26834">
          <w:rPr>
            <w:color w:val="000000"/>
            <w:lang w:val="en-US"/>
          </w:rPr>
          <w:t>e</w:t>
        </w:r>
      </w:ins>
      <w:r w:rsidR="00F26834" w:rsidRPr="00F26834">
        <w:rPr>
          <w:color w:val="000000"/>
          <w:lang w:val="en-US"/>
        </w:rPr>
        <w:t xml:space="preserve">, IN - 2011 to </w:t>
      </w:r>
      <w:del w:id="610" w:author="aeshaw1" w:date="2015-06-28T21:55:00Z">
        <w:r w:rsidR="00F26834" w:rsidRPr="00F26834" w:rsidDel="00F26834">
          <w:rPr>
            <w:color w:val="000000"/>
            <w:lang w:val="en-US"/>
          </w:rPr>
          <w:delText>2014</w:delText>
        </w:r>
      </w:del>
      <w:ins w:id="611" w:author="aeshaw1" w:date="2015-06-28T21:55:00Z">
        <w:r w:rsidR="00F26834">
          <w:rPr>
            <w:color w:val="000000"/>
            <w:lang w:val="en-US"/>
          </w:rPr>
          <w:t>present</w:t>
        </w:r>
      </w:ins>
    </w:p>
    <w:p w:rsidR="00F26834" w:rsidRPr="00F26834" w:rsidRDefault="00F26834" w:rsidP="0063712A">
      <w:pPr>
        <w:pStyle w:val="Heading3"/>
        <w:shd w:val="clear" w:color="auto" w:fill="FFFFFF"/>
        <w:spacing w:line="338" w:lineRule="atLeast"/>
        <w:rPr>
          <w:color w:val="000000"/>
          <w:lang w:val="en-US"/>
        </w:rPr>
        <w:pPrChange w:id="612" w:author="aeshaw1" w:date="2015-06-28T22:00:00Z">
          <w:pPr>
            <w:pStyle w:val="Heading3"/>
            <w:shd w:val="clear" w:color="auto" w:fill="FFFFFF"/>
            <w:spacing w:line="338" w:lineRule="atLeast"/>
            <w:jc w:val="both"/>
          </w:pPr>
        </w:pPrChange>
      </w:pPr>
      <w:r w:rsidRPr="00F26834">
        <w:rPr>
          <w:color w:val="000000"/>
          <w:lang w:val="en-US"/>
        </w:rPr>
        <w:t>Responsibilities</w:t>
      </w:r>
    </w:p>
    <w:p w:rsidR="00F26834" w:rsidRPr="00F26834" w:rsidRDefault="00F26834" w:rsidP="0063712A">
      <w:pPr>
        <w:pStyle w:val="NormalWeb"/>
        <w:shd w:val="clear" w:color="auto" w:fill="FFFFFF"/>
        <w:spacing w:before="0" w:beforeAutospacing="0" w:after="0" w:afterAutospacing="0" w:line="360" w:lineRule="atLeast"/>
        <w:rPr>
          <w:color w:val="000000"/>
          <w:sz w:val="23"/>
          <w:szCs w:val="23"/>
          <w:lang w:val="en-US"/>
        </w:rPr>
        <w:pPrChange w:id="613" w:author="aeshaw1" w:date="2015-06-28T22:00:00Z">
          <w:pPr>
            <w:pStyle w:val="NormalWeb"/>
            <w:shd w:val="clear" w:color="auto" w:fill="FFFFFF"/>
            <w:spacing w:before="0" w:beforeAutospacing="0" w:after="0" w:afterAutospacing="0" w:line="360" w:lineRule="atLeast"/>
            <w:jc w:val="both"/>
          </w:pPr>
        </w:pPrChange>
      </w:pPr>
      <w:r w:rsidRPr="00F26834">
        <w:rPr>
          <w:color w:val="000000"/>
          <w:sz w:val="23"/>
          <w:szCs w:val="23"/>
          <w:lang w:val="en-US"/>
        </w:rPr>
        <w:t xml:space="preserve">I developed simulations to predict the fate of reintroduced American </w:t>
      </w:r>
      <w:del w:id="614" w:author="aeshaw1" w:date="2015-06-28T21:56:00Z">
        <w:r w:rsidRPr="00F26834" w:rsidDel="00F26834">
          <w:rPr>
            <w:color w:val="000000"/>
            <w:sz w:val="23"/>
            <w:szCs w:val="23"/>
            <w:lang w:val="en-US"/>
          </w:rPr>
          <w:delText>Chestnut</w:delText>
        </w:r>
      </w:del>
      <w:ins w:id="615" w:author="aeshaw1" w:date="2015-06-28T21:56:00Z">
        <w:r w:rsidRPr="00F26834">
          <w:rPr>
            <w:color w:val="000000"/>
            <w:sz w:val="23"/>
            <w:szCs w:val="23"/>
            <w:lang w:val="en-US"/>
          </w:rPr>
          <w:t>chestnut</w:t>
        </w:r>
      </w:ins>
      <w:r w:rsidRPr="00F26834">
        <w:rPr>
          <w:color w:val="000000"/>
          <w:sz w:val="23"/>
          <w:szCs w:val="23"/>
          <w:lang w:val="en-US"/>
        </w:rPr>
        <w:t xml:space="preserve"> </w:t>
      </w:r>
      <w:ins w:id="616" w:author="aeshaw1" w:date="2015-06-28T22:06:00Z">
        <w:r w:rsidR="0063712A">
          <w:rPr>
            <w:color w:val="000000"/>
            <w:sz w:val="23"/>
            <w:szCs w:val="23"/>
            <w:lang w:val="en-US"/>
          </w:rPr>
          <w:t xml:space="preserve">trees </w:t>
        </w:r>
      </w:ins>
      <w:r w:rsidRPr="00F26834">
        <w:rPr>
          <w:color w:val="000000"/>
          <w:sz w:val="23"/>
          <w:szCs w:val="23"/>
          <w:lang w:val="en-US"/>
        </w:rPr>
        <w:t xml:space="preserve">in the Appalachians. </w:t>
      </w:r>
      <w:commentRangeStart w:id="617"/>
      <w:r w:rsidRPr="00F26834">
        <w:rPr>
          <w:color w:val="000000"/>
          <w:sz w:val="23"/>
          <w:szCs w:val="23"/>
          <w:lang w:val="en-US"/>
        </w:rPr>
        <w:t xml:space="preserve">By the </w:t>
      </w:r>
      <w:del w:id="618" w:author="aeshaw1" w:date="2015-06-28T21:56:00Z">
        <w:r w:rsidRPr="00F26834" w:rsidDel="00F26834">
          <w:rPr>
            <w:color w:val="000000"/>
            <w:sz w:val="23"/>
            <w:szCs w:val="23"/>
            <w:lang w:val="en-US"/>
          </w:rPr>
          <w:delText>mid 1900s</w:delText>
        </w:r>
      </w:del>
      <w:ins w:id="619" w:author="aeshaw1" w:date="2015-06-28T21:56:00Z">
        <w:r w:rsidRPr="00F26834">
          <w:rPr>
            <w:color w:val="000000"/>
            <w:sz w:val="23"/>
            <w:szCs w:val="23"/>
            <w:lang w:val="en-US"/>
          </w:rPr>
          <w:t>mid-1900s</w:t>
        </w:r>
      </w:ins>
      <w:r w:rsidRPr="00F26834">
        <w:rPr>
          <w:color w:val="000000"/>
          <w:sz w:val="23"/>
          <w:szCs w:val="23"/>
          <w:lang w:val="en-US"/>
        </w:rPr>
        <w:t xml:space="preserve">, American chestnut was </w:t>
      </w:r>
      <w:del w:id="620" w:author="aeshaw1" w:date="2015-06-28T21:56:00Z">
        <w:r w:rsidRPr="00F26834" w:rsidDel="00F26834">
          <w:rPr>
            <w:color w:val="000000"/>
            <w:sz w:val="23"/>
            <w:szCs w:val="23"/>
            <w:lang w:val="en-US"/>
          </w:rPr>
          <w:delText xml:space="preserve">extirpated </w:delText>
        </w:r>
      </w:del>
      <w:ins w:id="621" w:author="aeshaw1" w:date="2015-06-28T21:56:00Z">
        <w:r>
          <w:rPr>
            <w:color w:val="000000"/>
            <w:sz w:val="23"/>
            <w:szCs w:val="23"/>
            <w:lang w:val="en-US"/>
          </w:rPr>
          <w:t>wiped out</w:t>
        </w:r>
        <w:r w:rsidRPr="00F26834">
          <w:rPr>
            <w:color w:val="000000"/>
            <w:sz w:val="23"/>
            <w:szCs w:val="23"/>
            <w:lang w:val="en-US"/>
          </w:rPr>
          <w:t xml:space="preserve"> </w:t>
        </w:r>
      </w:ins>
      <w:r w:rsidRPr="00F26834">
        <w:rPr>
          <w:color w:val="000000"/>
          <w:sz w:val="23"/>
          <w:szCs w:val="23"/>
          <w:lang w:val="en-US"/>
        </w:rPr>
        <w:t>by a blight that was imported from Japan in the early 1900s. Asian chestnuts are largely resistant, and recent cross bre</w:t>
      </w:r>
      <w:ins w:id="622" w:author="aeshaw1" w:date="2015-06-28T21:56:00Z">
        <w:r>
          <w:rPr>
            <w:color w:val="000000"/>
            <w:sz w:val="23"/>
            <w:szCs w:val="23"/>
            <w:lang w:val="en-US"/>
          </w:rPr>
          <w:t>e</w:t>
        </w:r>
      </w:ins>
      <w:del w:id="623" w:author="aeshaw1" w:date="2015-06-28T21:56:00Z">
        <w:r w:rsidRPr="00F26834" w:rsidDel="00F26834">
          <w:rPr>
            <w:color w:val="000000"/>
            <w:sz w:val="23"/>
            <w:szCs w:val="23"/>
            <w:lang w:val="en-US"/>
          </w:rPr>
          <w:delText>a</w:delText>
        </w:r>
      </w:del>
      <w:r w:rsidRPr="00F26834">
        <w:rPr>
          <w:color w:val="000000"/>
          <w:sz w:val="23"/>
          <w:szCs w:val="23"/>
          <w:lang w:val="en-US"/>
        </w:rPr>
        <w:t xml:space="preserve">ds (genetically 94% American and 6% Asian) share blight resistance, therefore are </w:t>
      </w:r>
      <w:r w:rsidRPr="00F26834">
        <w:rPr>
          <w:color w:val="000000"/>
          <w:sz w:val="23"/>
          <w:szCs w:val="23"/>
          <w:lang w:val="en-US"/>
        </w:rPr>
        <w:lastRenderedPageBreak/>
        <w:t>candidates for reintroduction. However, the Appalachians have changed over the last 100 years due to insect plagues</w:t>
      </w:r>
      <w:ins w:id="624" w:author="aeshaw1" w:date="2015-06-28T22:03:00Z">
        <w:r w:rsidR="0063712A">
          <w:rPr>
            <w:color w:val="000000"/>
            <w:sz w:val="23"/>
            <w:szCs w:val="23"/>
            <w:lang w:val="en-US"/>
          </w:rPr>
          <w:t xml:space="preserve"> and</w:t>
        </w:r>
      </w:ins>
      <w:del w:id="625" w:author="aeshaw1" w:date="2015-06-28T22:03:00Z">
        <w:r w:rsidRPr="00F26834" w:rsidDel="0063712A">
          <w:rPr>
            <w:color w:val="000000"/>
            <w:sz w:val="23"/>
            <w:szCs w:val="23"/>
            <w:lang w:val="en-US"/>
          </w:rPr>
          <w:delText>,</w:delText>
        </w:r>
      </w:del>
      <w:r w:rsidRPr="00F26834">
        <w:rPr>
          <w:color w:val="000000"/>
          <w:sz w:val="23"/>
          <w:szCs w:val="23"/>
          <w:lang w:val="en-US"/>
        </w:rPr>
        <w:t xml:space="preserve"> changes in </w:t>
      </w:r>
      <w:ins w:id="626" w:author="aeshaw1" w:date="2015-06-28T22:04:00Z">
        <w:r w:rsidR="0063712A">
          <w:rPr>
            <w:color w:val="000000"/>
            <w:sz w:val="23"/>
            <w:szCs w:val="23"/>
            <w:lang w:val="en-US"/>
          </w:rPr>
          <w:t xml:space="preserve">land </w:t>
        </w:r>
      </w:ins>
      <w:r w:rsidRPr="00F26834">
        <w:rPr>
          <w:color w:val="000000"/>
          <w:sz w:val="23"/>
          <w:szCs w:val="23"/>
          <w:lang w:val="en-US"/>
        </w:rPr>
        <w:t xml:space="preserve">management and climate. </w:t>
      </w:r>
      <w:commentRangeEnd w:id="617"/>
      <w:r w:rsidR="0063712A">
        <w:rPr>
          <w:rStyle w:val="CommentReference"/>
          <w:rFonts w:asciiTheme="minorHAnsi" w:eastAsiaTheme="minorHAnsi" w:hAnsiTheme="minorHAnsi" w:cstheme="minorBidi"/>
          <w:lang w:eastAsia="en-US"/>
        </w:rPr>
        <w:commentReference w:id="617"/>
      </w:r>
      <w:r w:rsidRPr="00F26834">
        <w:rPr>
          <w:color w:val="000000"/>
          <w:sz w:val="23"/>
          <w:szCs w:val="23"/>
          <w:lang w:val="en-US"/>
        </w:rPr>
        <w:t>I am combining information from lab and field trials</w:t>
      </w:r>
      <w:del w:id="627" w:author="aeshaw1" w:date="2015-06-28T22:08:00Z">
        <w:r w:rsidRPr="00F26834" w:rsidDel="00AE4761">
          <w:rPr>
            <w:color w:val="000000"/>
            <w:sz w:val="23"/>
            <w:szCs w:val="23"/>
            <w:lang w:val="en-US"/>
          </w:rPr>
          <w:delText>,</w:delText>
        </w:r>
      </w:del>
      <w:r w:rsidRPr="00F26834">
        <w:rPr>
          <w:color w:val="000000"/>
          <w:sz w:val="23"/>
          <w:szCs w:val="23"/>
          <w:lang w:val="en-US"/>
        </w:rPr>
        <w:t xml:space="preserve"> with </w:t>
      </w:r>
      <w:commentRangeStart w:id="628"/>
      <w:r w:rsidRPr="00F26834">
        <w:rPr>
          <w:color w:val="000000"/>
          <w:sz w:val="23"/>
          <w:szCs w:val="23"/>
          <w:lang w:val="en-US"/>
        </w:rPr>
        <w:t>landsc</w:t>
      </w:r>
      <w:del w:id="629" w:author="aeshaw1" w:date="2015-06-28T21:56:00Z">
        <w:r w:rsidRPr="00F26834" w:rsidDel="00F26834">
          <w:rPr>
            <w:color w:val="000000"/>
            <w:sz w:val="23"/>
            <w:szCs w:val="23"/>
            <w:lang w:val="en-US"/>
          </w:rPr>
          <w:delText>h</w:delText>
        </w:r>
      </w:del>
      <w:r w:rsidRPr="00F26834">
        <w:rPr>
          <w:color w:val="000000"/>
          <w:sz w:val="23"/>
          <w:szCs w:val="23"/>
          <w:lang w:val="en-US"/>
        </w:rPr>
        <w:t xml:space="preserve">ape information </w:t>
      </w:r>
      <w:commentRangeEnd w:id="628"/>
      <w:r w:rsidR="0063712A">
        <w:rPr>
          <w:rStyle w:val="CommentReference"/>
          <w:rFonts w:asciiTheme="minorHAnsi" w:eastAsiaTheme="minorHAnsi" w:hAnsiTheme="minorHAnsi" w:cstheme="minorBidi"/>
          <w:lang w:eastAsia="en-US"/>
        </w:rPr>
        <w:commentReference w:id="628"/>
      </w:r>
      <w:r w:rsidRPr="00F26834">
        <w:rPr>
          <w:color w:val="000000"/>
          <w:sz w:val="23"/>
          <w:szCs w:val="23"/>
          <w:lang w:val="en-US"/>
        </w:rPr>
        <w:t xml:space="preserve">to predict how the </w:t>
      </w:r>
      <w:ins w:id="630" w:author="aeshaw1" w:date="2015-06-28T22:08:00Z">
        <w:r w:rsidR="00AE4761">
          <w:rPr>
            <w:color w:val="000000"/>
            <w:sz w:val="23"/>
            <w:szCs w:val="23"/>
            <w:lang w:val="en-US"/>
          </w:rPr>
          <w:t xml:space="preserve">new </w:t>
        </w:r>
      </w:ins>
      <w:r w:rsidRPr="00F26834">
        <w:rPr>
          <w:color w:val="000000"/>
          <w:sz w:val="23"/>
          <w:szCs w:val="23"/>
          <w:lang w:val="en-US"/>
        </w:rPr>
        <w:t>blight-resistant breed would fare upon its reintroduction in the Appalachi</w:t>
      </w:r>
      <w:ins w:id="631" w:author="aeshaw1" w:date="2015-06-28T21:56:00Z">
        <w:r>
          <w:rPr>
            <w:color w:val="000000"/>
            <w:sz w:val="23"/>
            <w:szCs w:val="23"/>
            <w:lang w:val="en-US"/>
          </w:rPr>
          <w:t>a</w:t>
        </w:r>
      </w:ins>
      <w:del w:id="632" w:author="aeshaw1" w:date="2015-06-28T21:56:00Z">
        <w:r w:rsidRPr="00F26834" w:rsidDel="00F26834">
          <w:rPr>
            <w:color w:val="000000"/>
            <w:sz w:val="23"/>
            <w:szCs w:val="23"/>
            <w:lang w:val="en-US"/>
          </w:rPr>
          <w:delText>o</w:delText>
        </w:r>
      </w:del>
      <w:r w:rsidRPr="00F26834">
        <w:rPr>
          <w:color w:val="000000"/>
          <w:sz w:val="23"/>
          <w:szCs w:val="23"/>
          <w:lang w:val="en-US"/>
        </w:rPr>
        <w:t>ns.</w:t>
      </w:r>
    </w:p>
    <w:p w:rsidR="00F26834" w:rsidRPr="00AE4761" w:rsidRDefault="00F26834" w:rsidP="0063712A">
      <w:pPr>
        <w:pStyle w:val="Heading3"/>
        <w:shd w:val="clear" w:color="auto" w:fill="FFFFFF"/>
        <w:spacing w:line="338" w:lineRule="atLeast"/>
        <w:rPr>
          <w:color w:val="000000"/>
          <w:lang w:val="en-US"/>
          <w:rPrChange w:id="633" w:author="aeshaw1" w:date="2015-06-28T22:09:00Z">
            <w:rPr>
              <w:color w:val="000000"/>
            </w:rPr>
          </w:rPrChange>
        </w:rPr>
        <w:pPrChange w:id="634" w:author="aeshaw1" w:date="2015-06-28T22:00:00Z">
          <w:pPr>
            <w:pStyle w:val="Heading3"/>
            <w:shd w:val="clear" w:color="auto" w:fill="FFFFFF"/>
            <w:spacing w:line="338" w:lineRule="atLeast"/>
            <w:jc w:val="both"/>
          </w:pPr>
        </w:pPrChange>
      </w:pPr>
      <w:r w:rsidRPr="00AE4761">
        <w:rPr>
          <w:color w:val="000000"/>
          <w:lang w:val="en-US"/>
          <w:rPrChange w:id="635" w:author="aeshaw1" w:date="2015-06-28T22:09:00Z">
            <w:rPr>
              <w:color w:val="000000"/>
            </w:rPr>
          </w:rPrChange>
        </w:rPr>
        <w:t>Accomplishments</w:t>
      </w:r>
    </w:p>
    <w:p w:rsidR="00F26834" w:rsidRPr="00F26834" w:rsidRDefault="00F26834" w:rsidP="00AE4761">
      <w:pPr>
        <w:numPr>
          <w:ilvl w:val="0"/>
          <w:numId w:val="3"/>
        </w:numPr>
        <w:shd w:val="clear" w:color="auto" w:fill="FFFFFF"/>
        <w:spacing w:before="100" w:beforeAutospacing="1" w:after="100" w:afterAutospacing="1" w:line="338" w:lineRule="atLeast"/>
        <w:rPr>
          <w:color w:val="000000"/>
          <w:sz w:val="23"/>
          <w:szCs w:val="23"/>
          <w:lang w:val="en-US"/>
        </w:rPr>
        <w:pPrChange w:id="636" w:author="aeshaw1" w:date="2015-06-28T22:00:00Z">
          <w:pPr>
            <w:numPr>
              <w:numId w:val="3"/>
            </w:numPr>
            <w:shd w:val="clear" w:color="auto" w:fill="FFFFFF"/>
            <w:tabs>
              <w:tab w:val="num" w:pos="720"/>
            </w:tabs>
            <w:spacing w:before="100" w:beforeAutospacing="1" w:after="100" w:afterAutospacing="1" w:line="338" w:lineRule="atLeast"/>
            <w:ind w:left="720" w:hanging="360"/>
            <w:jc w:val="both"/>
          </w:pPr>
        </w:pPrChange>
      </w:pPr>
      <w:r w:rsidRPr="00F26834">
        <w:rPr>
          <w:color w:val="000000"/>
          <w:sz w:val="23"/>
          <w:szCs w:val="23"/>
          <w:lang w:val="en-US"/>
        </w:rPr>
        <w:t>Developed a module</w:t>
      </w:r>
      <w:ins w:id="637" w:author="aeshaw1" w:date="2015-06-28T21:58:00Z">
        <w:r w:rsidR="0063712A">
          <w:rPr>
            <w:color w:val="000000"/>
            <w:sz w:val="23"/>
            <w:szCs w:val="23"/>
            <w:lang w:val="en-US"/>
          </w:rPr>
          <w:t xml:space="preserve">, </w:t>
        </w:r>
        <w:proofErr w:type="spellStart"/>
        <w:r w:rsidR="0063712A">
          <w:rPr>
            <w:color w:val="000000"/>
            <w:sz w:val="23"/>
            <w:szCs w:val="23"/>
            <w:lang w:val="en-US"/>
          </w:rPr>
          <w:t>PnET</w:t>
        </w:r>
        <w:proofErr w:type="spellEnd"/>
        <w:r w:rsidR="0063712A">
          <w:rPr>
            <w:color w:val="000000"/>
            <w:sz w:val="23"/>
            <w:szCs w:val="23"/>
            <w:lang w:val="en-US"/>
          </w:rPr>
          <w:t>-Succession,</w:t>
        </w:r>
      </w:ins>
      <w:r w:rsidRPr="00F26834">
        <w:rPr>
          <w:color w:val="000000"/>
          <w:sz w:val="23"/>
          <w:szCs w:val="23"/>
          <w:lang w:val="en-US"/>
        </w:rPr>
        <w:t xml:space="preserve"> for the</w:t>
      </w:r>
      <w:r w:rsidRPr="00F26834">
        <w:rPr>
          <w:rStyle w:val="apple-converted-space"/>
          <w:color w:val="000000"/>
          <w:sz w:val="23"/>
          <w:szCs w:val="23"/>
          <w:lang w:val="en-US"/>
        </w:rPr>
        <w:t> </w:t>
      </w:r>
      <w:r>
        <w:rPr>
          <w:color w:val="000000"/>
          <w:sz w:val="23"/>
          <w:szCs w:val="23"/>
        </w:rPr>
        <w:fldChar w:fldCharType="begin"/>
      </w:r>
      <w:r w:rsidRPr="00F26834">
        <w:rPr>
          <w:color w:val="000000"/>
          <w:sz w:val="23"/>
          <w:szCs w:val="23"/>
          <w:lang w:val="en-US"/>
        </w:rPr>
        <w:instrText xml:space="preserve"> HYPERLINK "http://www.landis-ii.org/" </w:instrText>
      </w:r>
      <w:r>
        <w:rPr>
          <w:color w:val="000000"/>
          <w:sz w:val="23"/>
          <w:szCs w:val="23"/>
        </w:rPr>
        <w:fldChar w:fldCharType="separate"/>
      </w:r>
      <w:r w:rsidRPr="00F26834">
        <w:rPr>
          <w:rStyle w:val="Hyperlink"/>
          <w:color w:val="31B6FC"/>
          <w:sz w:val="23"/>
          <w:szCs w:val="23"/>
          <w:lang w:val="en-US"/>
        </w:rPr>
        <w:t>LAN</w:t>
      </w:r>
      <w:r w:rsidRPr="00F26834">
        <w:rPr>
          <w:rStyle w:val="Hyperlink"/>
          <w:color w:val="31B6FC"/>
          <w:sz w:val="23"/>
          <w:szCs w:val="23"/>
          <w:lang w:val="en-US"/>
        </w:rPr>
        <w:t>D</w:t>
      </w:r>
      <w:r w:rsidRPr="00F26834">
        <w:rPr>
          <w:rStyle w:val="Hyperlink"/>
          <w:color w:val="31B6FC"/>
          <w:sz w:val="23"/>
          <w:szCs w:val="23"/>
          <w:lang w:val="en-US"/>
        </w:rPr>
        <w:t>IS</w:t>
      </w:r>
      <w:r>
        <w:rPr>
          <w:color w:val="000000"/>
          <w:sz w:val="23"/>
          <w:szCs w:val="23"/>
        </w:rPr>
        <w:fldChar w:fldCharType="end"/>
      </w:r>
      <w:ins w:id="638" w:author="aeshaw1" w:date="2015-06-28T22:09:00Z">
        <w:r w:rsidR="00AE4761" w:rsidRPr="00AE4761">
          <w:rPr>
            <w:color w:val="000000"/>
            <w:sz w:val="23"/>
            <w:szCs w:val="23"/>
            <w:lang w:val="en-US"/>
            <w:rPrChange w:id="639" w:author="aeshaw1" w:date="2015-06-28T22:09:00Z">
              <w:rPr>
                <w:color w:val="000000"/>
                <w:sz w:val="23"/>
                <w:szCs w:val="23"/>
              </w:rPr>
            </w:rPrChange>
          </w:rPr>
          <w:t>-II Forest Landscape Simulation Model</w:t>
        </w:r>
      </w:ins>
      <w:r w:rsidRPr="00F26834">
        <w:rPr>
          <w:rStyle w:val="apple-converted-space"/>
          <w:color w:val="000000"/>
          <w:sz w:val="23"/>
          <w:szCs w:val="23"/>
          <w:lang w:val="en-US"/>
        </w:rPr>
        <w:t> </w:t>
      </w:r>
      <w:r w:rsidRPr="00F26834">
        <w:rPr>
          <w:color w:val="000000"/>
          <w:sz w:val="23"/>
          <w:szCs w:val="23"/>
          <w:lang w:val="en-US"/>
        </w:rPr>
        <w:t xml:space="preserve">simulation platform that better incorporates interactions between climate change and competition for light and water between trees. LANDIS is </w:t>
      </w:r>
      <w:ins w:id="640" w:author="aeshaw1" w:date="2015-06-28T22:09:00Z">
        <w:r w:rsidR="00AE4761">
          <w:rPr>
            <w:color w:val="000000"/>
            <w:sz w:val="23"/>
            <w:szCs w:val="23"/>
            <w:lang w:val="en-US"/>
          </w:rPr>
          <w:t>W</w:t>
        </w:r>
      </w:ins>
      <w:del w:id="641" w:author="aeshaw1" w:date="2015-06-28T22:09:00Z">
        <w:r w:rsidRPr="00F26834" w:rsidDel="00AE4761">
          <w:rPr>
            <w:color w:val="000000"/>
            <w:sz w:val="23"/>
            <w:szCs w:val="23"/>
            <w:lang w:val="en-US"/>
          </w:rPr>
          <w:delText>w</w:delText>
        </w:r>
      </w:del>
      <w:r w:rsidRPr="00F26834">
        <w:rPr>
          <w:color w:val="000000"/>
          <w:sz w:val="23"/>
          <w:szCs w:val="23"/>
          <w:lang w:val="en-US"/>
        </w:rPr>
        <w:t xml:space="preserve">indows software developed in C#. </w:t>
      </w:r>
      <w:del w:id="642" w:author="aeshaw1" w:date="2015-06-28T22:10:00Z">
        <w:r w:rsidRPr="00F26834" w:rsidDel="00AE4761">
          <w:rPr>
            <w:color w:val="000000"/>
            <w:sz w:val="23"/>
            <w:szCs w:val="23"/>
            <w:lang w:val="en-US"/>
          </w:rPr>
          <w:delText xml:space="preserve">It took a lot of mathematics, statistics and </w:delText>
        </w:r>
      </w:del>
      <w:del w:id="643" w:author="aeshaw1" w:date="2015-06-28T21:57:00Z">
        <w:r w:rsidRPr="00F26834" w:rsidDel="0063712A">
          <w:rPr>
            <w:color w:val="000000"/>
            <w:sz w:val="23"/>
            <w:szCs w:val="23"/>
            <w:lang w:val="en-US"/>
          </w:rPr>
          <w:delText xml:space="preserve">foremost a lot of </w:delText>
        </w:r>
      </w:del>
      <w:del w:id="644" w:author="aeshaw1" w:date="2015-06-28T22:10:00Z">
        <w:r w:rsidRPr="00F26834" w:rsidDel="00AE4761">
          <w:rPr>
            <w:color w:val="000000"/>
            <w:sz w:val="23"/>
            <w:szCs w:val="23"/>
            <w:lang w:val="en-US"/>
          </w:rPr>
          <w:delText xml:space="preserve">debugging to get PnET-Succession going and we frequently use other tools to test parts of the code. </w:delText>
        </w:r>
      </w:del>
      <w:del w:id="645" w:author="aeshaw1" w:date="2015-06-28T22:11:00Z">
        <w:r w:rsidRPr="00F26834" w:rsidDel="00AE4761">
          <w:rPr>
            <w:color w:val="000000"/>
            <w:sz w:val="23"/>
            <w:szCs w:val="23"/>
            <w:lang w:val="en-US"/>
          </w:rPr>
          <w:delText>I learned a lot of</w:delText>
        </w:r>
      </w:del>
      <w:ins w:id="646" w:author="aeshaw1" w:date="2015-06-28T22:11:00Z">
        <w:r w:rsidR="00AE4761">
          <w:rPr>
            <w:color w:val="000000"/>
            <w:sz w:val="23"/>
            <w:szCs w:val="23"/>
            <w:lang w:val="en-US"/>
          </w:rPr>
          <w:t>This required extensive use of</w:t>
        </w:r>
      </w:ins>
      <w:r w:rsidRPr="00F26834">
        <w:rPr>
          <w:color w:val="000000"/>
          <w:sz w:val="23"/>
          <w:szCs w:val="23"/>
          <w:lang w:val="en-US"/>
        </w:rPr>
        <w:t xml:space="preserve"> C#, Visual Studio 2010, 2013, R and some </w:t>
      </w:r>
      <w:del w:id="647" w:author="aeshaw1" w:date="2015-06-28T21:58:00Z">
        <w:r w:rsidRPr="00F26834" w:rsidDel="0063712A">
          <w:rPr>
            <w:color w:val="000000"/>
            <w:sz w:val="23"/>
            <w:szCs w:val="23"/>
            <w:lang w:val="en-US"/>
          </w:rPr>
          <w:delText>python</w:delText>
        </w:r>
      </w:del>
      <w:ins w:id="648" w:author="aeshaw1" w:date="2015-06-28T21:58:00Z">
        <w:r w:rsidR="0063712A">
          <w:rPr>
            <w:color w:val="000000"/>
            <w:sz w:val="23"/>
            <w:szCs w:val="23"/>
            <w:lang w:val="en-US"/>
          </w:rPr>
          <w:t>P</w:t>
        </w:r>
        <w:r w:rsidR="0063712A" w:rsidRPr="00F26834">
          <w:rPr>
            <w:color w:val="000000"/>
            <w:sz w:val="23"/>
            <w:szCs w:val="23"/>
            <w:lang w:val="en-US"/>
          </w:rPr>
          <w:t>ython</w:t>
        </w:r>
      </w:ins>
      <w:r w:rsidRPr="00F26834">
        <w:rPr>
          <w:color w:val="000000"/>
          <w:sz w:val="23"/>
          <w:szCs w:val="23"/>
          <w:lang w:val="en-US"/>
        </w:rPr>
        <w:t xml:space="preserve">. </w:t>
      </w:r>
      <w:proofErr w:type="spellStart"/>
      <w:r w:rsidRPr="00F26834">
        <w:rPr>
          <w:color w:val="000000"/>
          <w:sz w:val="23"/>
          <w:szCs w:val="23"/>
          <w:lang w:val="en-US"/>
        </w:rPr>
        <w:t>PnET</w:t>
      </w:r>
      <w:proofErr w:type="spellEnd"/>
      <w:r w:rsidRPr="00F26834">
        <w:rPr>
          <w:color w:val="000000"/>
          <w:sz w:val="23"/>
          <w:szCs w:val="23"/>
          <w:lang w:val="en-US"/>
        </w:rPr>
        <w:t xml:space="preserve">-Succession is currently used in </w:t>
      </w:r>
      <w:ins w:id="649" w:author="aeshaw1" w:date="2015-06-28T21:58:00Z">
        <w:r w:rsidR="0063712A">
          <w:rPr>
            <w:color w:val="000000"/>
            <w:sz w:val="23"/>
            <w:szCs w:val="23"/>
            <w:lang w:val="en-US"/>
          </w:rPr>
          <w:t>several</w:t>
        </w:r>
      </w:ins>
      <w:del w:id="650" w:author="aeshaw1" w:date="2015-06-28T21:58:00Z">
        <w:r w:rsidRPr="00F26834" w:rsidDel="0063712A">
          <w:rPr>
            <w:color w:val="000000"/>
            <w:sz w:val="23"/>
            <w:szCs w:val="23"/>
            <w:lang w:val="en-US"/>
          </w:rPr>
          <w:delText>~5</w:delText>
        </w:r>
      </w:del>
      <w:r w:rsidRPr="00F26834">
        <w:rPr>
          <w:color w:val="000000"/>
          <w:sz w:val="23"/>
          <w:szCs w:val="23"/>
          <w:lang w:val="en-US"/>
        </w:rPr>
        <w:t xml:space="preserve"> universities and the </w:t>
      </w:r>
      <w:ins w:id="651" w:author="aeshaw1" w:date="2015-06-28T21:59:00Z">
        <w:r w:rsidR="0063712A">
          <w:rPr>
            <w:color w:val="000000"/>
            <w:sz w:val="23"/>
            <w:szCs w:val="23"/>
            <w:lang w:val="en-US"/>
          </w:rPr>
          <w:t>F</w:t>
        </w:r>
      </w:ins>
      <w:del w:id="652" w:author="aeshaw1" w:date="2015-06-28T21:59:00Z">
        <w:r w:rsidRPr="00F26834" w:rsidDel="0063712A">
          <w:rPr>
            <w:color w:val="000000"/>
            <w:sz w:val="23"/>
            <w:szCs w:val="23"/>
            <w:lang w:val="en-US"/>
          </w:rPr>
          <w:delText>f</w:delText>
        </w:r>
      </w:del>
      <w:r w:rsidRPr="00F26834">
        <w:rPr>
          <w:color w:val="000000"/>
          <w:sz w:val="23"/>
          <w:szCs w:val="23"/>
          <w:lang w:val="en-US"/>
        </w:rPr>
        <w:t xml:space="preserve">ood and </w:t>
      </w:r>
      <w:proofErr w:type="gramStart"/>
      <w:ins w:id="653" w:author="aeshaw1" w:date="2015-06-28T21:59:00Z">
        <w:r w:rsidR="0063712A">
          <w:rPr>
            <w:color w:val="000000"/>
            <w:sz w:val="23"/>
            <w:szCs w:val="23"/>
            <w:lang w:val="en-US"/>
          </w:rPr>
          <w:t>A</w:t>
        </w:r>
      </w:ins>
      <w:proofErr w:type="gramEnd"/>
      <w:del w:id="654" w:author="aeshaw1" w:date="2015-06-28T21:59:00Z">
        <w:r w:rsidRPr="00F26834" w:rsidDel="0063712A">
          <w:rPr>
            <w:color w:val="000000"/>
            <w:sz w:val="23"/>
            <w:szCs w:val="23"/>
            <w:lang w:val="en-US"/>
          </w:rPr>
          <w:delText>a</w:delText>
        </w:r>
      </w:del>
      <w:r w:rsidRPr="00F26834">
        <w:rPr>
          <w:color w:val="000000"/>
          <w:sz w:val="23"/>
          <w:szCs w:val="23"/>
          <w:lang w:val="en-US"/>
        </w:rPr>
        <w:t xml:space="preserve">gricultural </w:t>
      </w:r>
      <w:proofErr w:type="spellStart"/>
      <w:ins w:id="655" w:author="aeshaw1" w:date="2015-06-28T21:58:00Z">
        <w:r w:rsidR="0063712A">
          <w:rPr>
            <w:color w:val="000000"/>
            <w:sz w:val="23"/>
            <w:szCs w:val="23"/>
            <w:lang w:val="en-US"/>
          </w:rPr>
          <w:t>O</w:t>
        </w:r>
      </w:ins>
      <w:del w:id="656" w:author="aeshaw1" w:date="2015-06-28T21:58:00Z">
        <w:r w:rsidRPr="00F26834" w:rsidDel="0063712A">
          <w:rPr>
            <w:color w:val="000000"/>
            <w:sz w:val="23"/>
            <w:szCs w:val="23"/>
            <w:lang w:val="en-US"/>
          </w:rPr>
          <w:delText>o</w:delText>
        </w:r>
      </w:del>
      <w:r w:rsidRPr="00F26834">
        <w:rPr>
          <w:color w:val="000000"/>
          <w:sz w:val="23"/>
          <w:szCs w:val="23"/>
          <w:lang w:val="en-US"/>
        </w:rPr>
        <w:t>rganisation</w:t>
      </w:r>
      <w:proofErr w:type="spellEnd"/>
      <w:r w:rsidRPr="00F26834">
        <w:rPr>
          <w:color w:val="000000"/>
          <w:sz w:val="23"/>
          <w:szCs w:val="23"/>
          <w:lang w:val="en-US"/>
        </w:rPr>
        <w:t xml:space="preserve"> (FAO) of the United Nations.</w:t>
      </w:r>
    </w:p>
    <w:p w:rsidR="00F26834" w:rsidRPr="00F26834" w:rsidRDefault="00F26834" w:rsidP="0063712A">
      <w:pPr>
        <w:numPr>
          <w:ilvl w:val="0"/>
          <w:numId w:val="3"/>
        </w:numPr>
        <w:shd w:val="clear" w:color="auto" w:fill="FFFFFF"/>
        <w:spacing w:before="100" w:beforeAutospacing="1" w:after="100" w:afterAutospacing="1" w:line="338" w:lineRule="atLeast"/>
        <w:rPr>
          <w:color w:val="000000"/>
          <w:sz w:val="23"/>
          <w:szCs w:val="23"/>
          <w:lang w:val="en-US"/>
        </w:rPr>
        <w:pPrChange w:id="657" w:author="aeshaw1" w:date="2015-06-28T22:00:00Z">
          <w:pPr>
            <w:numPr>
              <w:numId w:val="3"/>
            </w:numPr>
            <w:shd w:val="clear" w:color="auto" w:fill="FFFFFF"/>
            <w:tabs>
              <w:tab w:val="num" w:pos="720"/>
            </w:tabs>
            <w:spacing w:before="100" w:beforeAutospacing="1" w:after="100" w:afterAutospacing="1" w:line="338" w:lineRule="atLeast"/>
            <w:ind w:left="720" w:hanging="360"/>
            <w:jc w:val="both"/>
          </w:pPr>
        </w:pPrChange>
      </w:pPr>
      <w:proofErr w:type="spellStart"/>
      <w:r w:rsidRPr="00F26834">
        <w:rPr>
          <w:color w:val="000000"/>
          <w:sz w:val="23"/>
          <w:szCs w:val="23"/>
          <w:lang w:val="en-US"/>
        </w:rPr>
        <w:t>PnET</w:t>
      </w:r>
      <w:proofErr w:type="spellEnd"/>
      <w:r w:rsidRPr="00F26834">
        <w:rPr>
          <w:color w:val="000000"/>
          <w:sz w:val="23"/>
          <w:szCs w:val="23"/>
          <w:lang w:val="en-US"/>
        </w:rPr>
        <w:t>-Succession comes with an installation file I developed in</w:t>
      </w:r>
      <w:r w:rsidRPr="00F26834">
        <w:rPr>
          <w:rStyle w:val="apple-converted-space"/>
          <w:color w:val="000000"/>
          <w:sz w:val="23"/>
          <w:szCs w:val="23"/>
          <w:lang w:val="en-US"/>
        </w:rPr>
        <w:t> </w:t>
      </w:r>
      <w:r>
        <w:rPr>
          <w:color w:val="000000"/>
          <w:sz w:val="23"/>
          <w:szCs w:val="23"/>
        </w:rPr>
        <w:fldChar w:fldCharType="begin"/>
      </w:r>
      <w:r w:rsidRPr="00F26834">
        <w:rPr>
          <w:color w:val="000000"/>
          <w:sz w:val="23"/>
          <w:szCs w:val="23"/>
          <w:lang w:val="en-US"/>
        </w:rPr>
        <w:instrText xml:space="preserve"> HYPERLINK "http://www.jrsoftware.org/isinfo.php" </w:instrText>
      </w:r>
      <w:r>
        <w:rPr>
          <w:color w:val="000000"/>
          <w:sz w:val="23"/>
          <w:szCs w:val="23"/>
        </w:rPr>
        <w:fldChar w:fldCharType="separate"/>
      </w:r>
      <w:r w:rsidRPr="00F26834">
        <w:rPr>
          <w:rStyle w:val="Hyperlink"/>
          <w:color w:val="31B6FC"/>
          <w:sz w:val="23"/>
          <w:szCs w:val="23"/>
          <w:lang w:val="en-US"/>
        </w:rPr>
        <w:t>INNO</w:t>
      </w:r>
      <w:r>
        <w:rPr>
          <w:color w:val="000000"/>
          <w:sz w:val="23"/>
          <w:szCs w:val="23"/>
        </w:rPr>
        <w:fldChar w:fldCharType="end"/>
      </w:r>
      <w:r w:rsidRPr="00F26834">
        <w:rPr>
          <w:color w:val="000000"/>
          <w:sz w:val="23"/>
          <w:szCs w:val="23"/>
          <w:lang w:val="en-US"/>
        </w:rPr>
        <w:t>, so I am experienced in the issues that come with transplanting software to other computers.</w:t>
      </w:r>
    </w:p>
    <w:p w:rsidR="00F26834" w:rsidRPr="00F26834" w:rsidRDefault="00AE4761" w:rsidP="0063712A">
      <w:pPr>
        <w:numPr>
          <w:ilvl w:val="0"/>
          <w:numId w:val="3"/>
        </w:numPr>
        <w:shd w:val="clear" w:color="auto" w:fill="FFFFFF"/>
        <w:spacing w:before="100" w:beforeAutospacing="1" w:after="100" w:afterAutospacing="1" w:line="338" w:lineRule="atLeast"/>
        <w:rPr>
          <w:color w:val="000000"/>
          <w:sz w:val="23"/>
          <w:szCs w:val="23"/>
          <w:lang w:val="en-US"/>
        </w:rPr>
        <w:pPrChange w:id="658" w:author="aeshaw1" w:date="2015-06-28T22:00:00Z">
          <w:pPr>
            <w:numPr>
              <w:numId w:val="3"/>
            </w:numPr>
            <w:shd w:val="clear" w:color="auto" w:fill="FFFFFF"/>
            <w:tabs>
              <w:tab w:val="num" w:pos="720"/>
            </w:tabs>
            <w:spacing w:before="100" w:beforeAutospacing="1" w:after="100" w:afterAutospacing="1" w:line="338" w:lineRule="atLeast"/>
            <w:ind w:left="720" w:hanging="360"/>
            <w:jc w:val="both"/>
          </w:pPr>
        </w:pPrChange>
      </w:pPr>
      <w:ins w:id="659" w:author="aeshaw1" w:date="2015-06-28T22:15:00Z">
        <w:r>
          <w:rPr>
            <w:color w:val="000000"/>
            <w:sz w:val="23"/>
            <w:szCs w:val="23"/>
            <w:lang w:val="en-US"/>
          </w:rPr>
          <w:t xml:space="preserve">Wrote </w:t>
        </w:r>
      </w:ins>
      <w:del w:id="660" w:author="aeshaw1" w:date="2015-06-28T22:15:00Z">
        <w:r w:rsidR="00F26834" w:rsidRPr="00F26834" w:rsidDel="00AE4761">
          <w:rPr>
            <w:color w:val="000000"/>
            <w:sz w:val="23"/>
            <w:szCs w:val="23"/>
            <w:lang w:val="en-US"/>
          </w:rPr>
          <w:delText xml:space="preserve">PnET-Succession comes with </w:delText>
        </w:r>
      </w:del>
      <w:r w:rsidR="00F26834" w:rsidRPr="00F26834">
        <w:rPr>
          <w:color w:val="000000"/>
          <w:sz w:val="23"/>
          <w:szCs w:val="23"/>
          <w:lang w:val="en-US"/>
        </w:rPr>
        <w:t>comprehensive technical documentation that I have kept up to date during the development process.</w:t>
      </w:r>
    </w:p>
    <w:p w:rsidR="00F26834" w:rsidRPr="00F26834" w:rsidRDefault="00F26834" w:rsidP="0063712A">
      <w:pPr>
        <w:numPr>
          <w:ilvl w:val="0"/>
          <w:numId w:val="3"/>
        </w:numPr>
        <w:shd w:val="clear" w:color="auto" w:fill="FFFFFF"/>
        <w:spacing w:before="100" w:beforeAutospacing="1" w:after="100" w:afterAutospacing="1" w:line="338" w:lineRule="atLeast"/>
        <w:rPr>
          <w:color w:val="000000"/>
          <w:sz w:val="23"/>
          <w:szCs w:val="23"/>
          <w:lang w:val="en-US"/>
        </w:rPr>
        <w:pPrChange w:id="661" w:author="aeshaw1" w:date="2015-06-28T22:00:00Z">
          <w:pPr>
            <w:numPr>
              <w:numId w:val="3"/>
            </w:numPr>
            <w:shd w:val="clear" w:color="auto" w:fill="FFFFFF"/>
            <w:tabs>
              <w:tab w:val="num" w:pos="720"/>
            </w:tabs>
            <w:spacing w:before="100" w:beforeAutospacing="1" w:after="100" w:afterAutospacing="1" w:line="338" w:lineRule="atLeast"/>
            <w:ind w:left="720" w:hanging="360"/>
            <w:jc w:val="both"/>
          </w:pPr>
        </w:pPrChange>
      </w:pPr>
      <w:r w:rsidRPr="00F26834">
        <w:rPr>
          <w:color w:val="000000"/>
          <w:sz w:val="23"/>
          <w:szCs w:val="23"/>
          <w:lang w:val="en-US"/>
        </w:rPr>
        <w:t>Additionally I developed a user interface (see</w:t>
      </w:r>
      <w:r w:rsidRPr="00F26834">
        <w:rPr>
          <w:rStyle w:val="apple-converted-space"/>
          <w:color w:val="000000"/>
          <w:sz w:val="23"/>
          <w:szCs w:val="23"/>
          <w:lang w:val="en-US"/>
        </w:rPr>
        <w:t> </w:t>
      </w:r>
      <w:r>
        <w:rPr>
          <w:color w:val="000000"/>
          <w:sz w:val="23"/>
          <w:szCs w:val="23"/>
        </w:rPr>
        <w:fldChar w:fldCharType="begin"/>
      </w:r>
      <w:r w:rsidRPr="00F26834">
        <w:rPr>
          <w:color w:val="000000"/>
          <w:sz w:val="23"/>
          <w:szCs w:val="23"/>
          <w:lang w:val="en-US"/>
        </w:rPr>
        <w:instrText xml:space="preserve"> HYPERLINK "http://localhost:57770/Portfolio.aspx" </w:instrText>
      </w:r>
      <w:r>
        <w:rPr>
          <w:color w:val="000000"/>
          <w:sz w:val="23"/>
          <w:szCs w:val="23"/>
        </w:rPr>
        <w:fldChar w:fldCharType="separate"/>
      </w:r>
      <w:r w:rsidRPr="00F26834">
        <w:rPr>
          <w:rStyle w:val="Hyperlink"/>
          <w:color w:val="31B6FC"/>
          <w:sz w:val="23"/>
          <w:szCs w:val="23"/>
          <w:lang w:val="en-US"/>
        </w:rPr>
        <w:t>Portfolio</w:t>
      </w:r>
      <w:r>
        <w:rPr>
          <w:color w:val="000000"/>
          <w:sz w:val="23"/>
          <w:szCs w:val="23"/>
        </w:rPr>
        <w:fldChar w:fldCharType="end"/>
      </w:r>
      <w:del w:id="662" w:author="aeshaw1" w:date="2015-06-28T22:14:00Z">
        <w:r w:rsidRPr="00F26834" w:rsidDel="00AE4761">
          <w:rPr>
            <w:color w:val="000000"/>
            <w:sz w:val="23"/>
            <w:szCs w:val="23"/>
            <w:lang w:val="en-US"/>
          </w:rPr>
          <w:delText xml:space="preserve">), originally for my own convenience but </w:delText>
        </w:r>
      </w:del>
      <w:del w:id="663" w:author="aeshaw1" w:date="2015-06-28T22:11:00Z">
        <w:r w:rsidRPr="00F26834" w:rsidDel="00AE4761">
          <w:rPr>
            <w:color w:val="000000"/>
            <w:sz w:val="23"/>
            <w:szCs w:val="23"/>
            <w:lang w:val="en-US"/>
          </w:rPr>
          <w:delText xml:space="preserve">it is </w:delText>
        </w:r>
      </w:del>
      <w:del w:id="664" w:author="aeshaw1" w:date="2015-06-28T22:14:00Z">
        <w:r w:rsidRPr="00F26834" w:rsidDel="00AE4761">
          <w:rPr>
            <w:color w:val="000000"/>
            <w:sz w:val="23"/>
            <w:szCs w:val="23"/>
            <w:lang w:val="en-US"/>
          </w:rPr>
          <w:delText>now used by ~10 users in 3 or 4 universities</w:delText>
        </w:r>
      </w:del>
      <w:ins w:id="665" w:author="aeshaw1" w:date="2015-06-28T22:14:00Z">
        <w:r w:rsidR="00AE4761">
          <w:rPr>
            <w:color w:val="000000"/>
            <w:sz w:val="23"/>
            <w:szCs w:val="23"/>
            <w:lang w:val="en-US"/>
          </w:rPr>
          <w:t>)</w:t>
        </w:r>
      </w:ins>
      <w:r w:rsidRPr="00F26834">
        <w:rPr>
          <w:color w:val="000000"/>
          <w:sz w:val="23"/>
          <w:szCs w:val="23"/>
          <w:lang w:val="en-US"/>
        </w:rPr>
        <w:t xml:space="preserve"> </w:t>
      </w:r>
      <w:del w:id="666" w:author="aeshaw1" w:date="2015-06-28T22:14:00Z">
        <w:r w:rsidRPr="00F26834" w:rsidDel="00AE4761">
          <w:rPr>
            <w:color w:val="000000"/>
            <w:sz w:val="23"/>
            <w:szCs w:val="23"/>
            <w:lang w:val="en-US"/>
          </w:rPr>
          <w:delText xml:space="preserve">so I am experienced in developing </w:delText>
        </w:r>
      </w:del>
      <w:del w:id="667" w:author="aeshaw1" w:date="2015-06-28T21:59:00Z">
        <w:r w:rsidRPr="00F26834" w:rsidDel="0063712A">
          <w:rPr>
            <w:color w:val="000000"/>
            <w:sz w:val="23"/>
            <w:szCs w:val="23"/>
            <w:lang w:val="en-US"/>
          </w:rPr>
          <w:delText xml:space="preserve">windows forms </w:delText>
        </w:r>
      </w:del>
      <w:del w:id="668" w:author="aeshaw1" w:date="2015-06-28T22:14:00Z">
        <w:r w:rsidRPr="00F26834" w:rsidDel="00AE4761">
          <w:rPr>
            <w:color w:val="000000"/>
            <w:sz w:val="23"/>
            <w:szCs w:val="23"/>
            <w:lang w:val="en-US"/>
          </w:rPr>
          <w:delText>applications</w:delText>
        </w:r>
      </w:del>
      <w:ins w:id="669" w:author="aeshaw1" w:date="2015-06-28T22:14:00Z">
        <w:r w:rsidR="00AE4761">
          <w:rPr>
            <w:color w:val="000000"/>
            <w:sz w:val="23"/>
            <w:szCs w:val="23"/>
            <w:lang w:val="en-US"/>
          </w:rPr>
          <w:t xml:space="preserve">as a </w:t>
        </w:r>
      </w:ins>
      <w:ins w:id="670" w:author="aeshaw1" w:date="2015-06-28T22:15:00Z">
        <w:r w:rsidR="00AE4761">
          <w:rPr>
            <w:color w:val="000000"/>
            <w:sz w:val="23"/>
            <w:szCs w:val="23"/>
            <w:lang w:val="en-US"/>
          </w:rPr>
          <w:t>Windows Forms application</w:t>
        </w:r>
      </w:ins>
      <w:r w:rsidRPr="00F26834">
        <w:rPr>
          <w:color w:val="000000"/>
          <w:sz w:val="23"/>
          <w:szCs w:val="23"/>
          <w:lang w:val="en-US"/>
        </w:rPr>
        <w:t xml:space="preserve">. The user interface uses threading and </w:t>
      </w:r>
      <w:proofErr w:type="spellStart"/>
      <w:ins w:id="671" w:author="aeshaw1" w:date="2015-06-28T22:13:00Z">
        <w:r w:rsidR="00AE4761">
          <w:rPr>
            <w:color w:val="000000"/>
            <w:sz w:val="23"/>
            <w:szCs w:val="23"/>
            <w:lang w:val="en-US"/>
          </w:rPr>
          <w:t>B</w:t>
        </w:r>
      </w:ins>
      <w:del w:id="672" w:author="aeshaw1" w:date="2015-06-28T22:13:00Z">
        <w:r w:rsidRPr="00F26834" w:rsidDel="00AE4761">
          <w:rPr>
            <w:color w:val="000000"/>
            <w:sz w:val="23"/>
            <w:szCs w:val="23"/>
            <w:lang w:val="en-US"/>
          </w:rPr>
          <w:delText>b</w:delText>
        </w:r>
      </w:del>
      <w:r w:rsidRPr="00F26834">
        <w:rPr>
          <w:color w:val="000000"/>
          <w:sz w:val="23"/>
          <w:szCs w:val="23"/>
          <w:lang w:val="en-US"/>
        </w:rPr>
        <w:t>ackground</w:t>
      </w:r>
      <w:ins w:id="673" w:author="aeshaw1" w:date="2015-06-28T22:13:00Z">
        <w:r w:rsidR="00AE4761">
          <w:rPr>
            <w:color w:val="000000"/>
            <w:sz w:val="23"/>
            <w:szCs w:val="23"/>
            <w:lang w:val="en-US"/>
          </w:rPr>
          <w:t>W</w:t>
        </w:r>
      </w:ins>
      <w:del w:id="674" w:author="aeshaw1" w:date="2015-06-28T22:13:00Z">
        <w:r w:rsidRPr="00F26834" w:rsidDel="00AE4761">
          <w:rPr>
            <w:color w:val="000000"/>
            <w:sz w:val="23"/>
            <w:szCs w:val="23"/>
            <w:lang w:val="en-US"/>
          </w:rPr>
          <w:delText>w</w:delText>
        </w:r>
      </w:del>
      <w:r w:rsidRPr="00F26834">
        <w:rPr>
          <w:color w:val="000000"/>
          <w:sz w:val="23"/>
          <w:szCs w:val="23"/>
          <w:lang w:val="en-US"/>
        </w:rPr>
        <w:t>orkers</w:t>
      </w:r>
      <w:proofErr w:type="spellEnd"/>
      <w:r w:rsidRPr="00F26834">
        <w:rPr>
          <w:color w:val="000000"/>
          <w:sz w:val="23"/>
          <w:szCs w:val="23"/>
          <w:lang w:val="en-US"/>
        </w:rPr>
        <w:t xml:space="preserve"> to load maps and data.</w:t>
      </w:r>
    </w:p>
    <w:p w:rsidR="00F26834" w:rsidRDefault="00F26834" w:rsidP="0063712A">
      <w:pPr>
        <w:pStyle w:val="Heading3"/>
        <w:shd w:val="clear" w:color="auto" w:fill="FFFFFF"/>
        <w:spacing w:line="338" w:lineRule="atLeast"/>
        <w:rPr>
          <w:color w:val="000000"/>
        </w:rPr>
        <w:pPrChange w:id="675" w:author="aeshaw1" w:date="2015-06-28T22:00:00Z">
          <w:pPr>
            <w:pStyle w:val="Heading3"/>
            <w:shd w:val="clear" w:color="auto" w:fill="FFFFFF"/>
            <w:spacing w:line="338" w:lineRule="atLeast"/>
            <w:jc w:val="both"/>
          </w:pPr>
        </w:pPrChange>
      </w:pPr>
      <w:proofErr w:type="spellStart"/>
      <w:r>
        <w:rPr>
          <w:color w:val="000000"/>
        </w:rPr>
        <w:t>Publications</w:t>
      </w:r>
      <w:proofErr w:type="spellEnd"/>
    </w:p>
    <w:p w:rsidR="00F26834" w:rsidRPr="00F26834" w:rsidRDefault="00F26834" w:rsidP="0063712A">
      <w:pPr>
        <w:pStyle w:val="NormalWeb"/>
        <w:numPr>
          <w:ilvl w:val="0"/>
          <w:numId w:val="4"/>
        </w:numPr>
        <w:shd w:val="clear" w:color="auto" w:fill="FFFFFF"/>
        <w:spacing w:before="0" w:beforeAutospacing="0" w:after="0" w:afterAutospacing="0" w:line="360" w:lineRule="atLeast"/>
        <w:rPr>
          <w:color w:val="000000"/>
          <w:sz w:val="23"/>
          <w:szCs w:val="23"/>
          <w:lang w:val="en-US"/>
        </w:rPr>
        <w:pPrChange w:id="676" w:author="aeshaw1" w:date="2015-06-28T22:00:00Z">
          <w:pPr>
            <w:pStyle w:val="NormalWeb"/>
            <w:numPr>
              <w:numId w:val="4"/>
            </w:numPr>
            <w:shd w:val="clear" w:color="auto" w:fill="FFFFFF"/>
            <w:tabs>
              <w:tab w:val="num" w:pos="720"/>
            </w:tabs>
            <w:spacing w:before="0" w:beforeAutospacing="0" w:after="0" w:afterAutospacing="0" w:line="360" w:lineRule="atLeast"/>
            <w:ind w:left="720" w:hanging="360"/>
            <w:jc w:val="both"/>
          </w:pPr>
        </w:pPrChange>
      </w:pPr>
      <w:r w:rsidRPr="00F26834">
        <w:rPr>
          <w:color w:val="000000"/>
          <w:sz w:val="23"/>
          <w:szCs w:val="23"/>
          <w:lang w:val="en-US"/>
        </w:rPr>
        <w:t>Decomposition rates of American chestnut (</w:t>
      </w:r>
      <w:proofErr w:type="spellStart"/>
      <w:r w:rsidRPr="00AE4761">
        <w:rPr>
          <w:i/>
          <w:color w:val="000000"/>
          <w:sz w:val="23"/>
          <w:szCs w:val="23"/>
          <w:lang w:val="en-US"/>
          <w:rPrChange w:id="677" w:author="aeshaw1" w:date="2015-06-28T22:16:00Z">
            <w:rPr>
              <w:color w:val="000000"/>
              <w:sz w:val="23"/>
              <w:szCs w:val="23"/>
              <w:lang w:val="en-US"/>
            </w:rPr>
          </w:rPrChange>
        </w:rPr>
        <w:t>Castanea</w:t>
      </w:r>
      <w:proofErr w:type="spellEnd"/>
      <w:r w:rsidRPr="00AE4761">
        <w:rPr>
          <w:i/>
          <w:color w:val="000000"/>
          <w:sz w:val="23"/>
          <w:szCs w:val="23"/>
          <w:lang w:val="en-US"/>
          <w:rPrChange w:id="678" w:author="aeshaw1" w:date="2015-06-28T22:16:00Z">
            <w:rPr>
              <w:color w:val="000000"/>
              <w:sz w:val="23"/>
              <w:szCs w:val="23"/>
              <w:lang w:val="en-US"/>
            </w:rPr>
          </w:rPrChange>
        </w:rPr>
        <w:t xml:space="preserve"> </w:t>
      </w:r>
      <w:proofErr w:type="spellStart"/>
      <w:r w:rsidRPr="00AE4761">
        <w:rPr>
          <w:i/>
          <w:color w:val="000000"/>
          <w:sz w:val="23"/>
          <w:szCs w:val="23"/>
          <w:lang w:val="en-US"/>
          <w:rPrChange w:id="679" w:author="aeshaw1" w:date="2015-06-28T22:16:00Z">
            <w:rPr>
              <w:color w:val="000000"/>
              <w:sz w:val="23"/>
              <w:szCs w:val="23"/>
              <w:lang w:val="en-US"/>
            </w:rPr>
          </w:rPrChange>
        </w:rPr>
        <w:t>dentata</w:t>
      </w:r>
      <w:proofErr w:type="spellEnd"/>
      <w:r w:rsidRPr="00F26834">
        <w:rPr>
          <w:color w:val="000000"/>
          <w:sz w:val="23"/>
          <w:szCs w:val="23"/>
          <w:lang w:val="en-US"/>
        </w:rPr>
        <w:t>) wood and implications for coarse woody debris pools</w:t>
      </w:r>
    </w:p>
    <w:p w:rsidR="00F26834" w:rsidRPr="00F26834" w:rsidRDefault="00F26834" w:rsidP="0063712A">
      <w:pPr>
        <w:shd w:val="clear" w:color="auto" w:fill="FFFFFF"/>
        <w:spacing w:beforeAutospacing="1" w:afterAutospacing="1" w:line="338" w:lineRule="atLeast"/>
        <w:ind w:left="720"/>
        <w:rPr>
          <w:color w:val="000000"/>
          <w:sz w:val="23"/>
          <w:szCs w:val="23"/>
          <w:lang w:val="en-US"/>
        </w:rPr>
        <w:pPrChange w:id="680" w:author="aeshaw1" w:date="2015-06-28T22:00:00Z">
          <w:pPr>
            <w:shd w:val="clear" w:color="auto" w:fill="FFFFFF"/>
            <w:spacing w:beforeAutospacing="1" w:afterAutospacing="1" w:line="338" w:lineRule="atLeast"/>
            <w:ind w:left="720"/>
            <w:jc w:val="both"/>
          </w:pPr>
        </w:pPrChange>
      </w:pPr>
      <w:r>
        <w:rPr>
          <w:color w:val="000000"/>
          <w:sz w:val="23"/>
          <w:szCs w:val="23"/>
        </w:rPr>
        <w:fldChar w:fldCharType="begin"/>
      </w:r>
      <w:r w:rsidRPr="00F26834">
        <w:rPr>
          <w:color w:val="000000"/>
          <w:sz w:val="23"/>
          <w:szCs w:val="23"/>
          <w:lang w:val="en-US"/>
        </w:rPr>
        <w:instrText xml:space="preserve"> HYPERLINK "http://www.nrcresearchpress.com/doi/abs/10.1139/cjfr-2014-0270" \l ".VUlrpvlVhBc" </w:instrText>
      </w:r>
      <w:r>
        <w:rPr>
          <w:color w:val="000000"/>
          <w:sz w:val="23"/>
          <w:szCs w:val="23"/>
        </w:rPr>
        <w:fldChar w:fldCharType="separate"/>
      </w:r>
      <w:r w:rsidRPr="00F26834">
        <w:rPr>
          <w:rStyle w:val="Hyperlink"/>
          <w:color w:val="31B6FC"/>
          <w:sz w:val="23"/>
          <w:szCs w:val="23"/>
          <w:lang w:val="en-US"/>
        </w:rPr>
        <w:t>(Canadian Journal of For</w:t>
      </w:r>
      <w:r w:rsidRPr="00F26834">
        <w:rPr>
          <w:rStyle w:val="Hyperlink"/>
          <w:color w:val="31B6FC"/>
          <w:sz w:val="23"/>
          <w:szCs w:val="23"/>
          <w:lang w:val="en-US"/>
        </w:rPr>
        <w:t>e</w:t>
      </w:r>
      <w:r w:rsidRPr="00F26834">
        <w:rPr>
          <w:rStyle w:val="Hyperlink"/>
          <w:color w:val="31B6FC"/>
          <w:sz w:val="23"/>
          <w:szCs w:val="23"/>
          <w:lang w:val="en-US"/>
        </w:rPr>
        <w:t>st Research)</w:t>
      </w:r>
      <w:r>
        <w:rPr>
          <w:color w:val="000000"/>
          <w:sz w:val="23"/>
          <w:szCs w:val="23"/>
        </w:rPr>
        <w:fldChar w:fldCharType="end"/>
      </w:r>
    </w:p>
    <w:p w:rsidR="00F26834" w:rsidRPr="00F26834" w:rsidRDefault="00F26834" w:rsidP="0063712A">
      <w:pPr>
        <w:pStyle w:val="NormalWeb"/>
        <w:numPr>
          <w:ilvl w:val="0"/>
          <w:numId w:val="4"/>
        </w:numPr>
        <w:shd w:val="clear" w:color="auto" w:fill="FFFFFF"/>
        <w:spacing w:before="0" w:beforeAutospacing="0" w:after="0" w:afterAutospacing="0" w:line="360" w:lineRule="atLeast"/>
        <w:rPr>
          <w:color w:val="000000"/>
          <w:sz w:val="23"/>
          <w:szCs w:val="23"/>
          <w:lang w:val="en-US"/>
        </w:rPr>
        <w:pPrChange w:id="681" w:author="aeshaw1" w:date="2015-06-28T22:00:00Z">
          <w:pPr>
            <w:pStyle w:val="NormalWeb"/>
            <w:numPr>
              <w:numId w:val="4"/>
            </w:numPr>
            <w:shd w:val="clear" w:color="auto" w:fill="FFFFFF"/>
            <w:tabs>
              <w:tab w:val="num" w:pos="720"/>
            </w:tabs>
            <w:spacing w:before="0" w:beforeAutospacing="0" w:after="0" w:afterAutospacing="0" w:line="360" w:lineRule="atLeast"/>
            <w:ind w:left="720" w:hanging="360"/>
            <w:jc w:val="both"/>
          </w:pPr>
        </w:pPrChange>
      </w:pPr>
      <w:r w:rsidRPr="00F26834">
        <w:rPr>
          <w:color w:val="000000"/>
          <w:sz w:val="23"/>
          <w:szCs w:val="23"/>
          <w:lang w:val="en-US"/>
        </w:rPr>
        <w:t>Integrating ecophysiology and forest landscape models to improve projections of drought effects under climate change</w:t>
      </w:r>
    </w:p>
    <w:p w:rsidR="00F26834" w:rsidRDefault="00F26834" w:rsidP="0063712A">
      <w:pPr>
        <w:shd w:val="clear" w:color="auto" w:fill="FFFFFF"/>
        <w:spacing w:beforeAutospacing="1" w:afterAutospacing="1" w:line="338" w:lineRule="atLeast"/>
        <w:ind w:left="720"/>
        <w:rPr>
          <w:color w:val="000000"/>
          <w:sz w:val="23"/>
          <w:szCs w:val="23"/>
        </w:rPr>
        <w:pPrChange w:id="682" w:author="aeshaw1" w:date="2015-06-28T22:00:00Z">
          <w:pPr>
            <w:shd w:val="clear" w:color="auto" w:fill="FFFFFF"/>
            <w:spacing w:beforeAutospacing="1" w:afterAutospacing="1" w:line="338" w:lineRule="atLeast"/>
            <w:ind w:left="720"/>
            <w:jc w:val="both"/>
          </w:pPr>
        </w:pPrChange>
      </w:pPr>
      <w:r>
        <w:rPr>
          <w:color w:val="000000"/>
          <w:sz w:val="23"/>
          <w:szCs w:val="23"/>
        </w:rPr>
        <w:fldChar w:fldCharType="begin"/>
      </w:r>
      <w:r>
        <w:rPr>
          <w:color w:val="000000"/>
          <w:sz w:val="23"/>
          <w:szCs w:val="23"/>
        </w:rPr>
        <w:instrText xml:space="preserve"> HYPERLINK "http://onlinelibrary.wiley.com/doi/10.1111/gcb.12713/abstract" </w:instrText>
      </w:r>
      <w:r>
        <w:rPr>
          <w:color w:val="000000"/>
          <w:sz w:val="23"/>
          <w:szCs w:val="23"/>
        </w:rPr>
        <w:fldChar w:fldCharType="separate"/>
      </w:r>
      <w:r>
        <w:rPr>
          <w:rStyle w:val="Hyperlink"/>
          <w:color w:val="31B6FC"/>
          <w:sz w:val="23"/>
          <w:szCs w:val="23"/>
        </w:rPr>
        <w:t xml:space="preserve">(Global </w:t>
      </w:r>
      <w:proofErr w:type="spellStart"/>
      <w:r>
        <w:rPr>
          <w:rStyle w:val="Hyperlink"/>
          <w:color w:val="31B6FC"/>
          <w:sz w:val="23"/>
          <w:szCs w:val="23"/>
        </w:rPr>
        <w:t>Change</w:t>
      </w:r>
      <w:proofErr w:type="spellEnd"/>
      <w:r>
        <w:rPr>
          <w:rStyle w:val="Hyperlink"/>
          <w:color w:val="31B6FC"/>
          <w:sz w:val="23"/>
          <w:szCs w:val="23"/>
        </w:rPr>
        <w:t xml:space="preserve"> </w:t>
      </w:r>
      <w:proofErr w:type="spellStart"/>
      <w:r>
        <w:rPr>
          <w:rStyle w:val="Hyperlink"/>
          <w:color w:val="31B6FC"/>
          <w:sz w:val="23"/>
          <w:szCs w:val="23"/>
        </w:rPr>
        <w:t>Biology</w:t>
      </w:r>
      <w:proofErr w:type="spellEnd"/>
      <w:r>
        <w:rPr>
          <w:rStyle w:val="Hyperlink"/>
          <w:color w:val="31B6FC"/>
          <w:sz w:val="23"/>
          <w:szCs w:val="23"/>
        </w:rPr>
        <w:t>)</w:t>
      </w:r>
      <w:r>
        <w:rPr>
          <w:color w:val="000000"/>
          <w:sz w:val="23"/>
          <w:szCs w:val="23"/>
        </w:rPr>
        <w:fldChar w:fldCharType="end"/>
      </w:r>
    </w:p>
    <w:p w:rsidR="00F26834" w:rsidRPr="00F26834" w:rsidRDefault="00F26834" w:rsidP="0063712A">
      <w:pPr>
        <w:pStyle w:val="NormalWeb"/>
        <w:numPr>
          <w:ilvl w:val="0"/>
          <w:numId w:val="4"/>
        </w:numPr>
        <w:shd w:val="clear" w:color="auto" w:fill="FFFFFF"/>
        <w:spacing w:before="0" w:beforeAutospacing="0" w:after="0" w:afterAutospacing="0" w:line="360" w:lineRule="atLeast"/>
        <w:rPr>
          <w:color w:val="000000"/>
          <w:sz w:val="23"/>
          <w:szCs w:val="23"/>
          <w:lang w:val="en-US"/>
        </w:rPr>
        <w:pPrChange w:id="683" w:author="aeshaw1" w:date="2015-06-28T22:00:00Z">
          <w:pPr>
            <w:pStyle w:val="NormalWeb"/>
            <w:numPr>
              <w:numId w:val="4"/>
            </w:numPr>
            <w:shd w:val="clear" w:color="auto" w:fill="FFFFFF"/>
            <w:tabs>
              <w:tab w:val="num" w:pos="720"/>
            </w:tabs>
            <w:spacing w:before="0" w:beforeAutospacing="0" w:after="0" w:afterAutospacing="0" w:line="360" w:lineRule="atLeast"/>
            <w:ind w:left="720" w:hanging="360"/>
            <w:jc w:val="both"/>
          </w:pPr>
        </w:pPrChange>
      </w:pPr>
      <w:r w:rsidRPr="00F26834">
        <w:rPr>
          <w:color w:val="000000"/>
          <w:sz w:val="23"/>
          <w:szCs w:val="23"/>
          <w:lang w:val="en-US"/>
        </w:rPr>
        <w:t xml:space="preserve">Toward more robust projections of forest landscape dynamics under novel environmental conditions: Embedding </w:t>
      </w:r>
      <w:proofErr w:type="spellStart"/>
      <w:r w:rsidRPr="00F26834">
        <w:rPr>
          <w:color w:val="000000"/>
          <w:sz w:val="23"/>
          <w:szCs w:val="23"/>
          <w:lang w:val="en-US"/>
        </w:rPr>
        <w:t>PnET</w:t>
      </w:r>
      <w:proofErr w:type="spellEnd"/>
      <w:r w:rsidRPr="00F26834">
        <w:rPr>
          <w:color w:val="000000"/>
          <w:sz w:val="23"/>
          <w:szCs w:val="23"/>
          <w:lang w:val="en-US"/>
        </w:rPr>
        <w:t xml:space="preserve"> within LANDIS-II</w:t>
      </w:r>
    </w:p>
    <w:p w:rsidR="00F26834" w:rsidRPr="00F26834" w:rsidRDefault="00F26834" w:rsidP="0063712A">
      <w:pPr>
        <w:shd w:val="clear" w:color="auto" w:fill="FFFFFF"/>
        <w:spacing w:beforeAutospacing="1" w:afterAutospacing="1" w:line="338" w:lineRule="atLeast"/>
        <w:ind w:left="720"/>
        <w:rPr>
          <w:color w:val="000000"/>
          <w:sz w:val="23"/>
          <w:szCs w:val="23"/>
          <w:lang w:val="en-US"/>
        </w:rPr>
        <w:pPrChange w:id="684" w:author="aeshaw1" w:date="2015-06-28T22:00:00Z">
          <w:pPr>
            <w:shd w:val="clear" w:color="auto" w:fill="FFFFFF"/>
            <w:spacing w:beforeAutospacing="1" w:afterAutospacing="1" w:line="338" w:lineRule="atLeast"/>
            <w:ind w:left="720"/>
            <w:jc w:val="both"/>
          </w:pPr>
        </w:pPrChange>
      </w:pPr>
      <w:r>
        <w:rPr>
          <w:color w:val="000000"/>
          <w:sz w:val="23"/>
          <w:szCs w:val="23"/>
        </w:rPr>
        <w:lastRenderedPageBreak/>
        <w:fldChar w:fldCharType="begin"/>
      </w:r>
      <w:r w:rsidRPr="00F26834">
        <w:rPr>
          <w:color w:val="000000"/>
          <w:sz w:val="23"/>
          <w:szCs w:val="23"/>
          <w:lang w:val="en-US"/>
        </w:rPr>
        <w:instrText xml:space="preserve"> HYPERLINK "http://www.sciencedirect.com/science/article/pii/S0304380014002415" </w:instrText>
      </w:r>
      <w:r>
        <w:rPr>
          <w:color w:val="000000"/>
          <w:sz w:val="23"/>
          <w:szCs w:val="23"/>
        </w:rPr>
        <w:fldChar w:fldCharType="separate"/>
      </w:r>
      <w:r w:rsidRPr="00F26834">
        <w:rPr>
          <w:rStyle w:val="Hyperlink"/>
          <w:color w:val="31B6FC"/>
          <w:sz w:val="23"/>
          <w:szCs w:val="23"/>
          <w:lang w:val="en-US"/>
        </w:rPr>
        <w:t>(Ecological Modeling)</w:t>
      </w:r>
      <w:r>
        <w:rPr>
          <w:color w:val="000000"/>
          <w:sz w:val="23"/>
          <w:szCs w:val="23"/>
        </w:rPr>
        <w:fldChar w:fldCharType="end"/>
      </w:r>
    </w:p>
    <w:p w:rsidR="00F26834" w:rsidRPr="00F26834" w:rsidRDefault="00F26834" w:rsidP="00F26834">
      <w:pPr>
        <w:pStyle w:val="Heading2"/>
        <w:shd w:val="clear" w:color="auto" w:fill="FFFFFF"/>
        <w:spacing w:line="338" w:lineRule="atLeast"/>
        <w:jc w:val="center"/>
        <w:rPr>
          <w:color w:val="000000"/>
          <w:sz w:val="36"/>
          <w:szCs w:val="36"/>
          <w:lang w:val="en-US"/>
        </w:rPr>
      </w:pPr>
      <w:proofErr w:type="spellStart"/>
      <w:r w:rsidRPr="00F26834">
        <w:rPr>
          <w:color w:val="000000"/>
          <w:lang w:val="en-US"/>
        </w:rPr>
        <w:t>Agroscope</w:t>
      </w:r>
      <w:proofErr w:type="spellEnd"/>
      <w:r w:rsidRPr="00F26834">
        <w:rPr>
          <w:color w:val="000000"/>
          <w:lang w:val="en-US"/>
        </w:rPr>
        <w:t xml:space="preserve"> </w:t>
      </w:r>
      <w:proofErr w:type="spellStart"/>
      <w:r w:rsidRPr="00F26834">
        <w:rPr>
          <w:color w:val="000000"/>
          <w:lang w:val="en-US"/>
        </w:rPr>
        <w:t>Reckenholz</w:t>
      </w:r>
      <w:proofErr w:type="spellEnd"/>
      <w:r w:rsidRPr="00F26834">
        <w:rPr>
          <w:color w:val="000000"/>
          <w:lang w:val="en-US"/>
        </w:rPr>
        <w:t xml:space="preserve"> </w:t>
      </w:r>
      <w:proofErr w:type="spellStart"/>
      <w:r w:rsidRPr="00F26834">
        <w:rPr>
          <w:color w:val="000000"/>
          <w:lang w:val="en-US"/>
        </w:rPr>
        <w:t>Taenikon</w:t>
      </w:r>
      <w:proofErr w:type="spellEnd"/>
      <w:r w:rsidRPr="00F26834">
        <w:rPr>
          <w:color w:val="000000"/>
          <w:lang w:val="en-US"/>
        </w:rPr>
        <w:t xml:space="preserve"> - Zürich, </w:t>
      </w:r>
      <w:ins w:id="685" w:author="aeshaw1" w:date="2015-06-28T22:18:00Z">
        <w:r w:rsidR="00C67BB1">
          <w:rPr>
            <w:color w:val="000000"/>
            <w:lang w:val="en-US"/>
          </w:rPr>
          <w:t>Switzerland</w:t>
        </w:r>
      </w:ins>
      <w:del w:id="686" w:author="aeshaw1" w:date="2015-06-28T22:18:00Z">
        <w:r w:rsidRPr="00F26834" w:rsidDel="00C67BB1">
          <w:rPr>
            <w:color w:val="000000"/>
            <w:lang w:val="en-US"/>
          </w:rPr>
          <w:delText>CH</w:delText>
        </w:r>
      </w:del>
      <w:r w:rsidRPr="00F26834">
        <w:rPr>
          <w:color w:val="000000"/>
          <w:lang w:val="en-US"/>
        </w:rPr>
        <w:t xml:space="preserve"> - 2010 to 2011</w:t>
      </w:r>
    </w:p>
    <w:p w:rsidR="00F26834" w:rsidRPr="00F26834" w:rsidRDefault="00F26834" w:rsidP="0063712A">
      <w:pPr>
        <w:pStyle w:val="Heading3"/>
        <w:shd w:val="clear" w:color="auto" w:fill="FFFFFF"/>
        <w:spacing w:line="338" w:lineRule="atLeast"/>
        <w:rPr>
          <w:color w:val="000000"/>
          <w:lang w:val="en-US"/>
        </w:rPr>
        <w:pPrChange w:id="687" w:author="aeshaw1" w:date="2015-06-28T22:01:00Z">
          <w:pPr>
            <w:pStyle w:val="Heading3"/>
            <w:shd w:val="clear" w:color="auto" w:fill="FFFFFF"/>
            <w:spacing w:line="338" w:lineRule="atLeast"/>
            <w:jc w:val="both"/>
          </w:pPr>
        </w:pPrChange>
      </w:pPr>
      <w:r w:rsidRPr="00F26834">
        <w:rPr>
          <w:color w:val="000000"/>
          <w:lang w:val="en-US"/>
        </w:rPr>
        <w:t>Responsibilities</w:t>
      </w:r>
    </w:p>
    <w:p w:rsidR="00F26834" w:rsidRPr="00F26834" w:rsidRDefault="00F26834" w:rsidP="0063712A">
      <w:pPr>
        <w:pStyle w:val="NormalWeb"/>
        <w:shd w:val="clear" w:color="auto" w:fill="FFFFFF"/>
        <w:spacing w:before="0" w:beforeAutospacing="0" w:after="0" w:afterAutospacing="0" w:line="360" w:lineRule="atLeast"/>
        <w:rPr>
          <w:color w:val="000000"/>
          <w:sz w:val="23"/>
          <w:szCs w:val="23"/>
          <w:lang w:val="en-US"/>
        </w:rPr>
        <w:pPrChange w:id="688" w:author="aeshaw1" w:date="2015-06-28T22:01:00Z">
          <w:pPr>
            <w:pStyle w:val="NormalWeb"/>
            <w:shd w:val="clear" w:color="auto" w:fill="FFFFFF"/>
            <w:spacing w:before="0" w:beforeAutospacing="0" w:after="0" w:afterAutospacing="0" w:line="360" w:lineRule="atLeast"/>
            <w:jc w:val="both"/>
          </w:pPr>
        </w:pPrChange>
      </w:pPr>
      <w:r w:rsidRPr="00F26834">
        <w:rPr>
          <w:color w:val="000000"/>
          <w:sz w:val="23"/>
          <w:szCs w:val="23"/>
          <w:lang w:val="en-US"/>
        </w:rPr>
        <w:t>I developed simulations to evaluate how differences in soil carbon in grasslands relate</w:t>
      </w:r>
      <w:del w:id="689" w:author="aeshaw1" w:date="2015-06-28T22:19:00Z">
        <w:r w:rsidRPr="00F26834" w:rsidDel="00C67BB1">
          <w:rPr>
            <w:color w:val="000000"/>
            <w:sz w:val="23"/>
            <w:szCs w:val="23"/>
            <w:lang w:val="en-US"/>
          </w:rPr>
          <w:delText>s</w:delText>
        </w:r>
      </w:del>
      <w:r w:rsidRPr="00F26834">
        <w:rPr>
          <w:color w:val="000000"/>
          <w:sz w:val="23"/>
          <w:szCs w:val="23"/>
          <w:lang w:val="en-US"/>
        </w:rPr>
        <w:t xml:space="preserve"> to management intensity. </w:t>
      </w:r>
      <w:commentRangeStart w:id="690"/>
      <w:r w:rsidRPr="00F26834">
        <w:rPr>
          <w:color w:val="000000"/>
          <w:sz w:val="23"/>
          <w:szCs w:val="23"/>
          <w:lang w:val="en-US"/>
        </w:rPr>
        <w:t>Carbon is the main cons</w:t>
      </w:r>
      <w:ins w:id="691" w:author="aeshaw1" w:date="2015-06-28T22:19:00Z">
        <w:r w:rsidR="00C67BB1">
          <w:rPr>
            <w:color w:val="000000"/>
            <w:sz w:val="23"/>
            <w:szCs w:val="23"/>
            <w:lang w:val="en-US"/>
          </w:rPr>
          <w:t>t</w:t>
        </w:r>
      </w:ins>
      <w:r w:rsidRPr="00F26834">
        <w:rPr>
          <w:color w:val="000000"/>
          <w:sz w:val="23"/>
          <w:szCs w:val="23"/>
          <w:lang w:val="en-US"/>
        </w:rPr>
        <w:t xml:space="preserve">ituent of dead organic </w:t>
      </w:r>
      <w:del w:id="692" w:author="aeshaw1" w:date="2015-06-28T22:19:00Z">
        <w:r w:rsidRPr="00F26834" w:rsidDel="00C67BB1">
          <w:rPr>
            <w:color w:val="000000"/>
            <w:sz w:val="23"/>
            <w:szCs w:val="23"/>
            <w:lang w:val="en-US"/>
          </w:rPr>
          <w:delText>materials</w:delText>
        </w:r>
      </w:del>
      <w:ins w:id="693" w:author="aeshaw1" w:date="2015-06-28T22:19:00Z">
        <w:r w:rsidR="00C67BB1">
          <w:rPr>
            <w:color w:val="000000"/>
            <w:sz w:val="23"/>
            <w:szCs w:val="23"/>
            <w:lang w:val="en-US"/>
          </w:rPr>
          <w:t>matter</w:t>
        </w:r>
      </w:ins>
      <w:r w:rsidRPr="00F26834">
        <w:rPr>
          <w:color w:val="000000"/>
          <w:sz w:val="23"/>
          <w:szCs w:val="23"/>
          <w:lang w:val="en-US"/>
        </w:rPr>
        <w:t xml:space="preserve">, for example plants or harvest residues. High carbon concentrations in arable lands are good for soil fertility, water retention and mitigation of climate change. Here I evaluated how soil </w:t>
      </w:r>
      <w:del w:id="694" w:author="aeshaw1" w:date="2015-06-28T22:20:00Z">
        <w:r w:rsidRPr="00F26834" w:rsidDel="00C67BB1">
          <w:rPr>
            <w:color w:val="000000"/>
            <w:sz w:val="23"/>
            <w:szCs w:val="23"/>
            <w:lang w:val="en-US"/>
          </w:rPr>
          <w:delText xml:space="preserve">Carbon </w:delText>
        </w:r>
      </w:del>
      <w:ins w:id="695" w:author="aeshaw1" w:date="2015-06-28T22:20:00Z">
        <w:r w:rsidR="00C67BB1">
          <w:rPr>
            <w:color w:val="000000"/>
            <w:sz w:val="23"/>
            <w:szCs w:val="23"/>
            <w:lang w:val="en-US"/>
          </w:rPr>
          <w:t>c</w:t>
        </w:r>
        <w:r w:rsidR="00C67BB1" w:rsidRPr="00F26834">
          <w:rPr>
            <w:color w:val="000000"/>
            <w:sz w:val="23"/>
            <w:szCs w:val="23"/>
            <w:lang w:val="en-US"/>
          </w:rPr>
          <w:t xml:space="preserve">arbon </w:t>
        </w:r>
      </w:ins>
      <w:r w:rsidRPr="00F26834">
        <w:rPr>
          <w:color w:val="000000"/>
          <w:sz w:val="23"/>
          <w:szCs w:val="23"/>
          <w:lang w:val="en-US"/>
        </w:rPr>
        <w:t>concentrations depend on management activity and intensity.</w:t>
      </w:r>
      <w:commentRangeEnd w:id="690"/>
      <w:r w:rsidR="00C67BB1">
        <w:rPr>
          <w:rStyle w:val="CommentReference"/>
          <w:rFonts w:asciiTheme="minorHAnsi" w:eastAsiaTheme="minorHAnsi" w:hAnsiTheme="minorHAnsi" w:cstheme="minorBidi"/>
          <w:lang w:eastAsia="en-US"/>
        </w:rPr>
        <w:commentReference w:id="690"/>
      </w:r>
    </w:p>
    <w:p w:rsidR="00F26834" w:rsidRPr="00F26834" w:rsidRDefault="00F26834" w:rsidP="0063712A">
      <w:pPr>
        <w:pStyle w:val="Heading3"/>
        <w:shd w:val="clear" w:color="auto" w:fill="FFFFFF"/>
        <w:spacing w:line="338" w:lineRule="atLeast"/>
        <w:rPr>
          <w:color w:val="000000"/>
          <w:lang w:val="en-US"/>
        </w:rPr>
        <w:pPrChange w:id="696" w:author="aeshaw1" w:date="2015-06-28T22:01:00Z">
          <w:pPr>
            <w:pStyle w:val="Heading3"/>
            <w:shd w:val="clear" w:color="auto" w:fill="FFFFFF"/>
            <w:spacing w:line="338" w:lineRule="atLeast"/>
            <w:jc w:val="both"/>
          </w:pPr>
        </w:pPrChange>
      </w:pPr>
      <w:r w:rsidRPr="00F26834">
        <w:rPr>
          <w:color w:val="000000"/>
          <w:lang w:val="en-US"/>
        </w:rPr>
        <w:t>Accomplishments</w:t>
      </w:r>
    </w:p>
    <w:p w:rsidR="00F26834" w:rsidRPr="00F26834" w:rsidRDefault="00F26834" w:rsidP="0063712A">
      <w:pPr>
        <w:pStyle w:val="NormalWeb"/>
        <w:shd w:val="clear" w:color="auto" w:fill="FFFFFF"/>
        <w:spacing w:before="0" w:beforeAutospacing="0" w:after="0" w:afterAutospacing="0" w:line="360" w:lineRule="atLeast"/>
        <w:rPr>
          <w:color w:val="000000"/>
          <w:sz w:val="23"/>
          <w:szCs w:val="23"/>
          <w:lang w:val="en-US"/>
        </w:rPr>
        <w:pPrChange w:id="697" w:author="aeshaw1" w:date="2015-06-28T22:01:00Z">
          <w:pPr>
            <w:pStyle w:val="NormalWeb"/>
            <w:shd w:val="clear" w:color="auto" w:fill="FFFFFF"/>
            <w:spacing w:before="0" w:beforeAutospacing="0" w:after="0" w:afterAutospacing="0" w:line="360" w:lineRule="atLeast"/>
            <w:jc w:val="both"/>
          </w:pPr>
        </w:pPrChange>
      </w:pPr>
      <w:proofErr w:type="gramStart"/>
      <w:r w:rsidRPr="00F26834">
        <w:rPr>
          <w:color w:val="000000"/>
          <w:sz w:val="23"/>
          <w:szCs w:val="23"/>
          <w:lang w:val="en-US"/>
        </w:rPr>
        <w:t>Developed a 1D simulation model to simulate biomass and carbon dynamics in lowland grasslands</w:t>
      </w:r>
      <w:ins w:id="698" w:author="aeshaw1" w:date="2015-06-28T22:57:00Z">
        <w:r w:rsidR="00541BB3">
          <w:rPr>
            <w:color w:val="000000"/>
            <w:sz w:val="23"/>
            <w:szCs w:val="23"/>
            <w:lang w:val="en-US"/>
          </w:rPr>
          <w:t>.</w:t>
        </w:r>
        <w:proofErr w:type="gramEnd"/>
        <w:r w:rsidR="00541BB3">
          <w:rPr>
            <w:color w:val="000000"/>
            <w:sz w:val="23"/>
            <w:szCs w:val="23"/>
            <w:lang w:val="en-US"/>
          </w:rPr>
          <w:t xml:space="preserve"> </w:t>
        </w:r>
      </w:ins>
      <w:del w:id="699" w:author="aeshaw1" w:date="2015-06-28T22:21:00Z">
        <w:r w:rsidRPr="00F26834" w:rsidDel="00C67BB1">
          <w:rPr>
            <w:color w:val="000000"/>
            <w:sz w:val="23"/>
            <w:szCs w:val="23"/>
            <w:lang w:val="en-US"/>
          </w:rPr>
          <w:delText xml:space="preserve"> in Switzerland. </w:delText>
        </w:r>
      </w:del>
      <w:r w:rsidRPr="00F26834">
        <w:rPr>
          <w:color w:val="000000"/>
          <w:sz w:val="23"/>
          <w:szCs w:val="23"/>
          <w:lang w:val="en-US"/>
        </w:rPr>
        <w:t xml:space="preserve">The simulation model was developed in C++ and came with a simple </w:t>
      </w:r>
      <w:del w:id="700" w:author="aeshaw1" w:date="2015-06-28T22:21:00Z">
        <w:r w:rsidRPr="00F26834" w:rsidDel="00C67BB1">
          <w:rPr>
            <w:color w:val="000000"/>
            <w:sz w:val="23"/>
            <w:szCs w:val="23"/>
            <w:lang w:val="en-US"/>
          </w:rPr>
          <w:delText xml:space="preserve">windows </w:delText>
        </w:r>
      </w:del>
      <w:ins w:id="701" w:author="aeshaw1" w:date="2015-06-28T22:21:00Z">
        <w:r w:rsidR="00C67BB1">
          <w:rPr>
            <w:color w:val="000000"/>
            <w:sz w:val="23"/>
            <w:szCs w:val="23"/>
            <w:lang w:val="en-US"/>
          </w:rPr>
          <w:t>W</w:t>
        </w:r>
        <w:r w:rsidR="00C67BB1" w:rsidRPr="00F26834">
          <w:rPr>
            <w:color w:val="000000"/>
            <w:sz w:val="23"/>
            <w:szCs w:val="23"/>
            <w:lang w:val="en-US"/>
          </w:rPr>
          <w:t xml:space="preserve">indows </w:t>
        </w:r>
        <w:r w:rsidR="00C67BB1">
          <w:rPr>
            <w:color w:val="000000"/>
            <w:sz w:val="23"/>
            <w:szCs w:val="23"/>
            <w:lang w:val="en-US"/>
          </w:rPr>
          <w:t>F</w:t>
        </w:r>
      </w:ins>
      <w:del w:id="702" w:author="aeshaw1" w:date="2015-06-28T22:21:00Z">
        <w:r w:rsidRPr="00F26834" w:rsidDel="00C67BB1">
          <w:rPr>
            <w:color w:val="000000"/>
            <w:sz w:val="23"/>
            <w:szCs w:val="23"/>
            <w:lang w:val="en-US"/>
          </w:rPr>
          <w:delText>f</w:delText>
        </w:r>
      </w:del>
      <w:r w:rsidRPr="00F26834">
        <w:rPr>
          <w:color w:val="000000"/>
          <w:sz w:val="23"/>
          <w:szCs w:val="23"/>
          <w:lang w:val="en-US"/>
        </w:rPr>
        <w:t xml:space="preserve">orms based </w:t>
      </w:r>
      <w:del w:id="703" w:author="aeshaw1" w:date="2015-06-28T22:21:00Z">
        <w:r w:rsidRPr="00F26834" w:rsidDel="00C67BB1">
          <w:rPr>
            <w:color w:val="000000"/>
            <w:sz w:val="23"/>
            <w:szCs w:val="23"/>
            <w:lang w:val="en-US"/>
          </w:rPr>
          <w:delText>UI</w:delText>
        </w:r>
      </w:del>
      <w:ins w:id="704" w:author="aeshaw1" w:date="2015-06-28T22:21:00Z">
        <w:r w:rsidR="00C67BB1">
          <w:rPr>
            <w:color w:val="000000"/>
            <w:sz w:val="23"/>
            <w:szCs w:val="23"/>
            <w:lang w:val="en-US"/>
          </w:rPr>
          <w:t>user interface</w:t>
        </w:r>
      </w:ins>
      <w:r w:rsidRPr="00F26834">
        <w:rPr>
          <w:color w:val="000000"/>
          <w:sz w:val="23"/>
          <w:szCs w:val="23"/>
          <w:lang w:val="en-US"/>
        </w:rPr>
        <w:t>.</w:t>
      </w:r>
    </w:p>
    <w:p w:rsidR="00F26834" w:rsidRDefault="00F26834" w:rsidP="0063712A">
      <w:pPr>
        <w:pStyle w:val="Heading3"/>
        <w:shd w:val="clear" w:color="auto" w:fill="FFFFFF"/>
        <w:spacing w:line="338" w:lineRule="atLeast"/>
        <w:rPr>
          <w:color w:val="000000"/>
        </w:rPr>
        <w:pPrChange w:id="705" w:author="aeshaw1" w:date="2015-06-28T22:01:00Z">
          <w:pPr>
            <w:pStyle w:val="Heading3"/>
            <w:shd w:val="clear" w:color="auto" w:fill="FFFFFF"/>
            <w:spacing w:line="338" w:lineRule="atLeast"/>
            <w:jc w:val="both"/>
          </w:pPr>
        </w:pPrChange>
      </w:pPr>
      <w:proofErr w:type="spellStart"/>
      <w:r>
        <w:rPr>
          <w:color w:val="000000"/>
        </w:rPr>
        <w:t>Publications</w:t>
      </w:r>
      <w:proofErr w:type="spellEnd"/>
    </w:p>
    <w:p w:rsidR="00F26834" w:rsidRPr="00F26834" w:rsidRDefault="00F26834" w:rsidP="0063712A">
      <w:pPr>
        <w:pStyle w:val="NormalWeb"/>
        <w:numPr>
          <w:ilvl w:val="0"/>
          <w:numId w:val="5"/>
        </w:numPr>
        <w:shd w:val="clear" w:color="auto" w:fill="FFFFFF"/>
        <w:spacing w:before="0" w:beforeAutospacing="0" w:after="0" w:afterAutospacing="0" w:line="360" w:lineRule="atLeast"/>
        <w:rPr>
          <w:color w:val="000000"/>
          <w:sz w:val="23"/>
          <w:szCs w:val="23"/>
          <w:lang w:val="en-US"/>
        </w:rPr>
        <w:pPrChange w:id="706" w:author="aeshaw1" w:date="2015-06-28T22:01:00Z">
          <w:pPr>
            <w:pStyle w:val="NormalWeb"/>
            <w:numPr>
              <w:numId w:val="5"/>
            </w:numPr>
            <w:shd w:val="clear" w:color="auto" w:fill="FFFFFF"/>
            <w:tabs>
              <w:tab w:val="num" w:pos="720"/>
            </w:tabs>
            <w:spacing w:before="0" w:beforeAutospacing="0" w:after="0" w:afterAutospacing="0" w:line="360" w:lineRule="atLeast"/>
            <w:ind w:left="720" w:hanging="360"/>
            <w:jc w:val="both"/>
          </w:pPr>
        </w:pPrChange>
      </w:pPr>
      <w:r w:rsidRPr="00F26834">
        <w:rPr>
          <w:color w:val="000000"/>
          <w:sz w:val="23"/>
          <w:szCs w:val="23"/>
          <w:lang w:val="en-US"/>
        </w:rPr>
        <w:t>Differential long-term effects of climate change and management on stocks and distribution of soil organic carbon in productive grasslands</w:t>
      </w:r>
    </w:p>
    <w:p w:rsidR="00F26834" w:rsidRPr="00F26834" w:rsidRDefault="00F26834" w:rsidP="0063712A">
      <w:pPr>
        <w:shd w:val="clear" w:color="auto" w:fill="FFFFFF"/>
        <w:spacing w:beforeAutospacing="1" w:afterAutospacing="1" w:line="338" w:lineRule="atLeast"/>
        <w:ind w:left="720"/>
        <w:rPr>
          <w:color w:val="000000"/>
          <w:sz w:val="23"/>
          <w:szCs w:val="23"/>
          <w:lang w:val="en-US"/>
        </w:rPr>
        <w:pPrChange w:id="707" w:author="aeshaw1" w:date="2015-06-28T22:01:00Z">
          <w:pPr>
            <w:shd w:val="clear" w:color="auto" w:fill="FFFFFF"/>
            <w:spacing w:beforeAutospacing="1" w:afterAutospacing="1" w:line="338" w:lineRule="atLeast"/>
            <w:ind w:left="720"/>
            <w:jc w:val="both"/>
          </w:pPr>
        </w:pPrChange>
      </w:pPr>
      <w:r>
        <w:rPr>
          <w:color w:val="000000"/>
          <w:sz w:val="23"/>
          <w:szCs w:val="23"/>
        </w:rPr>
        <w:fldChar w:fldCharType="begin"/>
      </w:r>
      <w:r w:rsidRPr="00F26834">
        <w:rPr>
          <w:color w:val="000000"/>
          <w:sz w:val="23"/>
          <w:szCs w:val="23"/>
          <w:lang w:val="en-US"/>
        </w:rPr>
        <w:instrText xml:space="preserve"> HYPERLINK "http://www.biogeosciences.net/9/1997/2012/bg-9-1997-2012.html" </w:instrText>
      </w:r>
      <w:r>
        <w:rPr>
          <w:color w:val="000000"/>
          <w:sz w:val="23"/>
          <w:szCs w:val="23"/>
        </w:rPr>
        <w:fldChar w:fldCharType="separate"/>
      </w:r>
      <w:r w:rsidRPr="00F26834">
        <w:rPr>
          <w:rStyle w:val="Hyperlink"/>
          <w:color w:val="31B6FC"/>
          <w:sz w:val="23"/>
          <w:szCs w:val="23"/>
          <w:lang w:val="en-US"/>
        </w:rPr>
        <w:t>(</w:t>
      </w:r>
      <w:proofErr w:type="spellStart"/>
      <w:r w:rsidRPr="00F26834">
        <w:rPr>
          <w:rStyle w:val="Hyperlink"/>
          <w:color w:val="31B6FC"/>
          <w:sz w:val="23"/>
          <w:szCs w:val="23"/>
          <w:lang w:val="en-US"/>
        </w:rPr>
        <w:t>Biogeosciences</w:t>
      </w:r>
      <w:proofErr w:type="spellEnd"/>
      <w:r w:rsidRPr="00F26834">
        <w:rPr>
          <w:rStyle w:val="Hyperlink"/>
          <w:color w:val="31B6FC"/>
          <w:sz w:val="23"/>
          <w:szCs w:val="23"/>
          <w:lang w:val="en-US"/>
        </w:rPr>
        <w:t>)</w:t>
      </w:r>
      <w:r>
        <w:rPr>
          <w:color w:val="000000"/>
          <w:sz w:val="23"/>
          <w:szCs w:val="23"/>
        </w:rPr>
        <w:fldChar w:fldCharType="end"/>
      </w:r>
    </w:p>
    <w:p w:rsidR="00F26834" w:rsidRPr="00F26834" w:rsidDel="00C67BB1" w:rsidRDefault="00F26834" w:rsidP="0063712A">
      <w:pPr>
        <w:pStyle w:val="Heading3"/>
        <w:shd w:val="clear" w:color="auto" w:fill="FFFFFF"/>
        <w:spacing w:line="338" w:lineRule="atLeast"/>
        <w:rPr>
          <w:del w:id="708" w:author="aeshaw1" w:date="2015-06-28T22:23:00Z"/>
          <w:color w:val="000000"/>
          <w:lang w:val="en-US"/>
        </w:rPr>
        <w:pPrChange w:id="709" w:author="aeshaw1" w:date="2015-06-28T22:01:00Z">
          <w:pPr>
            <w:pStyle w:val="Heading3"/>
            <w:shd w:val="clear" w:color="auto" w:fill="FFFFFF"/>
            <w:spacing w:line="338" w:lineRule="atLeast"/>
            <w:jc w:val="both"/>
          </w:pPr>
        </w:pPrChange>
      </w:pPr>
      <w:del w:id="710" w:author="aeshaw1" w:date="2015-06-28T22:23:00Z">
        <w:r w:rsidRPr="00F26834" w:rsidDel="00C67BB1">
          <w:rPr>
            <w:color w:val="000000"/>
            <w:lang w:val="en-US"/>
          </w:rPr>
          <w:delText>Note</w:delText>
        </w:r>
      </w:del>
    </w:p>
    <w:p w:rsidR="00F26834" w:rsidRPr="00F26834" w:rsidDel="00C67BB1" w:rsidRDefault="00F26834" w:rsidP="0063712A">
      <w:pPr>
        <w:pStyle w:val="NormalWeb"/>
        <w:shd w:val="clear" w:color="auto" w:fill="FFFFFF"/>
        <w:spacing w:before="0" w:beforeAutospacing="0" w:after="0" w:afterAutospacing="0" w:line="360" w:lineRule="atLeast"/>
        <w:rPr>
          <w:del w:id="711" w:author="aeshaw1" w:date="2015-06-28T22:23:00Z"/>
          <w:color w:val="000000"/>
          <w:sz w:val="23"/>
          <w:szCs w:val="23"/>
          <w:lang w:val="en-US"/>
        </w:rPr>
        <w:pPrChange w:id="712" w:author="aeshaw1" w:date="2015-06-28T22:01:00Z">
          <w:pPr>
            <w:pStyle w:val="NormalWeb"/>
            <w:shd w:val="clear" w:color="auto" w:fill="FFFFFF"/>
            <w:spacing w:before="0" w:beforeAutospacing="0" w:after="0" w:afterAutospacing="0" w:line="360" w:lineRule="atLeast"/>
            <w:jc w:val="both"/>
          </w:pPr>
        </w:pPrChange>
      </w:pPr>
      <w:del w:id="713" w:author="aeshaw1" w:date="2015-06-28T22:23:00Z">
        <w:r w:rsidRPr="00F26834" w:rsidDel="00C67BB1">
          <w:rPr>
            <w:color w:val="000000"/>
            <w:sz w:val="23"/>
            <w:szCs w:val="23"/>
            <w:lang w:val="en-US"/>
          </w:rPr>
          <w:delText>This post-doc was predetermined for one year (I was not layed of or fired)</w:delText>
        </w:r>
      </w:del>
    </w:p>
    <w:p w:rsidR="00F26834" w:rsidRPr="00F26834" w:rsidRDefault="00F26834" w:rsidP="00F26834">
      <w:pPr>
        <w:pStyle w:val="Heading2"/>
        <w:shd w:val="clear" w:color="auto" w:fill="FFFFFF"/>
        <w:spacing w:line="338" w:lineRule="atLeast"/>
        <w:jc w:val="center"/>
        <w:rPr>
          <w:color w:val="000000"/>
          <w:sz w:val="36"/>
          <w:szCs w:val="36"/>
          <w:lang w:val="en-US"/>
        </w:rPr>
      </w:pPr>
      <w:proofErr w:type="spellStart"/>
      <w:r w:rsidRPr="00F26834">
        <w:rPr>
          <w:color w:val="000000"/>
          <w:lang w:val="en-US"/>
        </w:rPr>
        <w:t>Alterra</w:t>
      </w:r>
      <w:proofErr w:type="spellEnd"/>
      <w:r w:rsidRPr="00F26834">
        <w:rPr>
          <w:color w:val="000000"/>
          <w:lang w:val="en-US"/>
        </w:rPr>
        <w:t xml:space="preserve"> B.V. </w:t>
      </w:r>
      <w:del w:id="714" w:author="aeshaw1" w:date="2015-06-28T22:25:00Z">
        <w:r w:rsidRPr="00F26834" w:rsidDel="00C67BB1">
          <w:rPr>
            <w:color w:val="000000"/>
            <w:lang w:val="en-US"/>
          </w:rPr>
          <w:delText>-</w:delText>
        </w:r>
      </w:del>
      <w:ins w:id="715" w:author="aeshaw1" w:date="2015-06-28T22:25:00Z">
        <w:r w:rsidR="00C67BB1">
          <w:rPr>
            <w:color w:val="000000"/>
            <w:lang w:val="en-US"/>
          </w:rPr>
          <w:t>–</w:t>
        </w:r>
      </w:ins>
      <w:r w:rsidRPr="00F26834">
        <w:rPr>
          <w:color w:val="000000"/>
          <w:lang w:val="en-US"/>
        </w:rPr>
        <w:t xml:space="preserve"> </w:t>
      </w:r>
      <w:proofErr w:type="spellStart"/>
      <w:r w:rsidRPr="00F26834">
        <w:rPr>
          <w:color w:val="000000"/>
          <w:lang w:val="en-US"/>
        </w:rPr>
        <w:t>Wageningen</w:t>
      </w:r>
      <w:proofErr w:type="spellEnd"/>
      <w:ins w:id="716" w:author="aeshaw1" w:date="2015-06-28T22:25:00Z">
        <w:r w:rsidR="00C67BB1">
          <w:rPr>
            <w:color w:val="000000"/>
            <w:lang w:val="en-US"/>
          </w:rPr>
          <w:t>, Netherlands</w:t>
        </w:r>
      </w:ins>
      <w:r w:rsidRPr="00F26834">
        <w:rPr>
          <w:color w:val="000000"/>
          <w:lang w:val="en-US"/>
        </w:rPr>
        <w:t xml:space="preserve"> - 2009 to 2010</w:t>
      </w:r>
    </w:p>
    <w:p w:rsidR="00F26834" w:rsidRPr="00F26834" w:rsidRDefault="00F26834" w:rsidP="0063712A">
      <w:pPr>
        <w:pStyle w:val="Heading3"/>
        <w:shd w:val="clear" w:color="auto" w:fill="FFFFFF"/>
        <w:spacing w:line="338" w:lineRule="atLeast"/>
        <w:rPr>
          <w:color w:val="000000"/>
          <w:lang w:val="en-US"/>
        </w:rPr>
        <w:pPrChange w:id="717" w:author="aeshaw1" w:date="2015-06-28T22:01:00Z">
          <w:pPr>
            <w:pStyle w:val="Heading3"/>
            <w:shd w:val="clear" w:color="auto" w:fill="FFFFFF"/>
            <w:spacing w:line="338" w:lineRule="atLeast"/>
            <w:jc w:val="both"/>
          </w:pPr>
        </w:pPrChange>
      </w:pPr>
      <w:r w:rsidRPr="00F26834">
        <w:rPr>
          <w:color w:val="000000"/>
          <w:lang w:val="en-US"/>
        </w:rPr>
        <w:t>Responsibilities</w:t>
      </w:r>
    </w:p>
    <w:p w:rsidR="00F26834" w:rsidRPr="00F26834" w:rsidRDefault="00F26834" w:rsidP="0063712A">
      <w:pPr>
        <w:pStyle w:val="NormalWeb"/>
        <w:shd w:val="clear" w:color="auto" w:fill="FFFFFF"/>
        <w:spacing w:before="0" w:beforeAutospacing="0" w:after="0" w:afterAutospacing="0" w:line="360" w:lineRule="atLeast"/>
        <w:rPr>
          <w:color w:val="000000"/>
          <w:sz w:val="23"/>
          <w:szCs w:val="23"/>
          <w:lang w:val="en-US"/>
        </w:rPr>
        <w:pPrChange w:id="718" w:author="aeshaw1" w:date="2015-06-28T22:01:00Z">
          <w:pPr>
            <w:pStyle w:val="NormalWeb"/>
            <w:shd w:val="clear" w:color="auto" w:fill="FFFFFF"/>
            <w:spacing w:before="0" w:beforeAutospacing="0" w:after="0" w:afterAutospacing="0" w:line="360" w:lineRule="atLeast"/>
            <w:jc w:val="both"/>
          </w:pPr>
        </w:pPrChange>
      </w:pPr>
      <w:del w:id="719" w:author="aeshaw1" w:date="2015-06-28T22:24:00Z">
        <w:r w:rsidRPr="00F26834" w:rsidDel="00C67BB1">
          <w:rPr>
            <w:color w:val="000000"/>
            <w:sz w:val="23"/>
            <w:szCs w:val="23"/>
            <w:lang w:val="en-US"/>
          </w:rPr>
          <w:delText>I debugging and improving various simulation programs. I mostly worked on the</w:delText>
        </w:r>
      </w:del>
      <w:ins w:id="720" w:author="aeshaw1" w:date="2015-06-28T22:24:00Z">
        <w:r w:rsidR="00C67BB1">
          <w:rPr>
            <w:color w:val="000000"/>
            <w:sz w:val="23"/>
            <w:szCs w:val="23"/>
            <w:lang w:val="en-US"/>
          </w:rPr>
          <w:t>Debugged and improved simulation programs such as the</w:t>
        </w:r>
      </w:ins>
      <w:r w:rsidRPr="00F26834">
        <w:rPr>
          <w:color w:val="000000"/>
          <w:sz w:val="23"/>
          <w:szCs w:val="23"/>
          <w:lang w:val="en-US"/>
        </w:rPr>
        <w:t xml:space="preserve"> Landscape ecological Analysis and Rules for the Configuration of Habitat (LARCH) model. </w:t>
      </w:r>
      <w:del w:id="721" w:author="aeshaw1" w:date="2015-06-28T22:27:00Z">
        <w:r w:rsidRPr="00F26834" w:rsidDel="00C67BB1">
          <w:rPr>
            <w:color w:val="000000"/>
            <w:sz w:val="23"/>
            <w:szCs w:val="23"/>
            <w:lang w:val="en-US"/>
          </w:rPr>
          <w:delText>LARCH analy</w:delText>
        </w:r>
      </w:del>
      <w:del w:id="722" w:author="aeshaw1" w:date="2015-06-28T22:24:00Z">
        <w:r w:rsidRPr="00F26834" w:rsidDel="00C67BB1">
          <w:rPr>
            <w:color w:val="000000"/>
            <w:sz w:val="23"/>
            <w:szCs w:val="23"/>
            <w:lang w:val="en-US"/>
          </w:rPr>
          <w:delText>se</w:delText>
        </w:r>
      </w:del>
      <w:del w:id="723" w:author="aeshaw1" w:date="2015-06-28T22:27:00Z">
        <w:r w:rsidRPr="00F26834" w:rsidDel="00C67BB1">
          <w:rPr>
            <w:color w:val="000000"/>
            <w:sz w:val="23"/>
            <w:szCs w:val="23"/>
            <w:lang w:val="en-US"/>
          </w:rPr>
          <w:delText xml:space="preserve"> population viability given fragmented habitat. It was used for all kinds of species, plants and animals.</w:delText>
        </w:r>
      </w:del>
    </w:p>
    <w:p w:rsidR="00F26834" w:rsidRDefault="00F26834" w:rsidP="0063712A">
      <w:pPr>
        <w:pStyle w:val="Heading3"/>
        <w:shd w:val="clear" w:color="auto" w:fill="FFFFFF"/>
        <w:spacing w:line="338" w:lineRule="atLeast"/>
        <w:rPr>
          <w:color w:val="000000"/>
        </w:rPr>
        <w:pPrChange w:id="724" w:author="aeshaw1" w:date="2015-06-28T22:01:00Z">
          <w:pPr>
            <w:pStyle w:val="Heading3"/>
            <w:shd w:val="clear" w:color="auto" w:fill="FFFFFF"/>
            <w:spacing w:line="338" w:lineRule="atLeast"/>
            <w:jc w:val="both"/>
          </w:pPr>
        </w:pPrChange>
      </w:pPr>
      <w:proofErr w:type="spellStart"/>
      <w:r>
        <w:rPr>
          <w:color w:val="000000"/>
        </w:rPr>
        <w:t>Accomplishments</w:t>
      </w:r>
      <w:proofErr w:type="spellEnd"/>
    </w:p>
    <w:p w:rsidR="00F26834" w:rsidRPr="00F26834" w:rsidRDefault="00F26834" w:rsidP="0063712A">
      <w:pPr>
        <w:numPr>
          <w:ilvl w:val="0"/>
          <w:numId w:val="6"/>
        </w:numPr>
        <w:shd w:val="clear" w:color="auto" w:fill="FFFFFF"/>
        <w:spacing w:before="100" w:beforeAutospacing="1" w:after="100" w:afterAutospacing="1" w:line="338" w:lineRule="atLeast"/>
        <w:rPr>
          <w:color w:val="000000"/>
          <w:sz w:val="23"/>
          <w:szCs w:val="23"/>
          <w:lang w:val="en-US"/>
        </w:rPr>
        <w:pPrChange w:id="725" w:author="aeshaw1" w:date="2015-06-28T22:01:00Z">
          <w:pPr>
            <w:numPr>
              <w:numId w:val="6"/>
            </w:numPr>
            <w:shd w:val="clear" w:color="auto" w:fill="FFFFFF"/>
            <w:tabs>
              <w:tab w:val="num" w:pos="720"/>
            </w:tabs>
            <w:spacing w:before="100" w:beforeAutospacing="1" w:after="100" w:afterAutospacing="1" w:line="338" w:lineRule="atLeast"/>
            <w:ind w:left="720" w:hanging="360"/>
            <w:jc w:val="both"/>
          </w:pPr>
        </w:pPrChange>
      </w:pPr>
      <w:r w:rsidRPr="00F26834">
        <w:rPr>
          <w:color w:val="000000"/>
          <w:sz w:val="23"/>
          <w:szCs w:val="23"/>
          <w:lang w:val="en-US"/>
        </w:rPr>
        <w:lastRenderedPageBreak/>
        <w:t>Improved the LARCH model user interface which is a plug-in for ArcMap to analy</w:t>
      </w:r>
      <w:ins w:id="726" w:author="aeshaw1" w:date="2015-06-28T22:26:00Z">
        <w:r w:rsidR="00C67BB1">
          <w:rPr>
            <w:color w:val="000000"/>
            <w:sz w:val="23"/>
            <w:szCs w:val="23"/>
            <w:lang w:val="en-US"/>
          </w:rPr>
          <w:t>z</w:t>
        </w:r>
      </w:ins>
      <w:del w:id="727" w:author="aeshaw1" w:date="2015-06-28T22:26:00Z">
        <w:r w:rsidRPr="00F26834" w:rsidDel="00C67BB1">
          <w:rPr>
            <w:color w:val="000000"/>
            <w:sz w:val="23"/>
            <w:szCs w:val="23"/>
            <w:lang w:val="en-US"/>
          </w:rPr>
          <w:delText>s</w:delText>
        </w:r>
      </w:del>
      <w:r w:rsidRPr="00F26834">
        <w:rPr>
          <w:color w:val="000000"/>
          <w:sz w:val="23"/>
          <w:szCs w:val="23"/>
          <w:lang w:val="en-US"/>
        </w:rPr>
        <w:t>e population viability given fragmented habitat.</w:t>
      </w:r>
    </w:p>
    <w:p w:rsidR="00F26834" w:rsidRPr="00F26834" w:rsidRDefault="00F26834" w:rsidP="0063712A">
      <w:pPr>
        <w:numPr>
          <w:ilvl w:val="0"/>
          <w:numId w:val="6"/>
        </w:numPr>
        <w:shd w:val="clear" w:color="auto" w:fill="FFFFFF"/>
        <w:spacing w:before="100" w:beforeAutospacing="1" w:after="100" w:afterAutospacing="1" w:line="338" w:lineRule="atLeast"/>
        <w:rPr>
          <w:color w:val="000000"/>
          <w:sz w:val="23"/>
          <w:szCs w:val="23"/>
          <w:lang w:val="en-US"/>
        </w:rPr>
        <w:pPrChange w:id="728" w:author="aeshaw1" w:date="2015-06-28T22:01:00Z">
          <w:pPr>
            <w:numPr>
              <w:numId w:val="6"/>
            </w:numPr>
            <w:shd w:val="clear" w:color="auto" w:fill="FFFFFF"/>
            <w:tabs>
              <w:tab w:val="num" w:pos="720"/>
            </w:tabs>
            <w:spacing w:before="100" w:beforeAutospacing="1" w:after="100" w:afterAutospacing="1" w:line="338" w:lineRule="atLeast"/>
            <w:ind w:left="720" w:hanging="360"/>
            <w:jc w:val="both"/>
          </w:pPr>
        </w:pPrChange>
      </w:pPr>
      <w:r w:rsidRPr="00F26834">
        <w:rPr>
          <w:color w:val="000000"/>
          <w:sz w:val="23"/>
          <w:szCs w:val="23"/>
          <w:lang w:val="en-US"/>
        </w:rPr>
        <w:t xml:space="preserve">Expanded functionality of the </w:t>
      </w:r>
      <w:proofErr w:type="spellStart"/>
      <w:r w:rsidRPr="00F26834">
        <w:rPr>
          <w:color w:val="000000"/>
          <w:sz w:val="23"/>
          <w:szCs w:val="23"/>
          <w:lang w:val="en-US"/>
        </w:rPr>
        <w:t>metapopulation</w:t>
      </w:r>
      <w:proofErr w:type="spellEnd"/>
      <w:r w:rsidRPr="00F26834">
        <w:rPr>
          <w:color w:val="000000"/>
          <w:sz w:val="23"/>
          <w:szCs w:val="23"/>
          <w:lang w:val="en-US"/>
        </w:rPr>
        <w:t xml:space="preserve"> simulation model (METAPHOR) interface which operates as a standalone Windows program that uses GIS freeware to embed GIS capabilities into the program interface.</w:t>
      </w:r>
    </w:p>
    <w:p w:rsidR="00F26834" w:rsidRPr="00F26834" w:rsidDel="00C67BB1" w:rsidRDefault="00F26834" w:rsidP="0063712A">
      <w:pPr>
        <w:pStyle w:val="Heading3"/>
        <w:shd w:val="clear" w:color="auto" w:fill="FFFFFF"/>
        <w:spacing w:line="338" w:lineRule="atLeast"/>
        <w:rPr>
          <w:del w:id="729" w:author="aeshaw1" w:date="2015-06-28T22:26:00Z"/>
          <w:color w:val="000000"/>
          <w:lang w:val="en-US"/>
        </w:rPr>
        <w:pPrChange w:id="730" w:author="aeshaw1" w:date="2015-06-28T22:01:00Z">
          <w:pPr>
            <w:pStyle w:val="Heading3"/>
            <w:shd w:val="clear" w:color="auto" w:fill="FFFFFF"/>
            <w:spacing w:line="338" w:lineRule="atLeast"/>
            <w:jc w:val="both"/>
          </w:pPr>
        </w:pPrChange>
      </w:pPr>
      <w:del w:id="731" w:author="aeshaw1" w:date="2015-06-28T22:26:00Z">
        <w:r w:rsidRPr="00F26834" w:rsidDel="00C67BB1">
          <w:rPr>
            <w:color w:val="000000"/>
            <w:lang w:val="en-US"/>
          </w:rPr>
          <w:delText>Note</w:delText>
        </w:r>
      </w:del>
    </w:p>
    <w:p w:rsidR="00F26834" w:rsidRPr="00F26834" w:rsidDel="00C67BB1" w:rsidRDefault="00F26834" w:rsidP="0063712A">
      <w:pPr>
        <w:pStyle w:val="NormalWeb"/>
        <w:shd w:val="clear" w:color="auto" w:fill="FFFFFF"/>
        <w:spacing w:before="0" w:beforeAutospacing="0" w:after="0" w:afterAutospacing="0" w:line="360" w:lineRule="atLeast"/>
        <w:rPr>
          <w:del w:id="732" w:author="aeshaw1" w:date="2015-06-28T22:26:00Z"/>
          <w:color w:val="000000"/>
          <w:sz w:val="23"/>
          <w:szCs w:val="23"/>
          <w:lang w:val="en-US"/>
        </w:rPr>
        <w:pPrChange w:id="733" w:author="aeshaw1" w:date="2015-06-28T22:01:00Z">
          <w:pPr>
            <w:pStyle w:val="NormalWeb"/>
            <w:shd w:val="clear" w:color="auto" w:fill="FFFFFF"/>
            <w:spacing w:before="0" w:beforeAutospacing="0" w:after="0" w:afterAutospacing="0" w:line="360" w:lineRule="atLeast"/>
            <w:jc w:val="both"/>
          </w:pPr>
        </w:pPrChange>
      </w:pPr>
      <w:del w:id="734" w:author="aeshaw1" w:date="2015-06-28T22:26:00Z">
        <w:r w:rsidRPr="00F26834" w:rsidDel="00C67BB1">
          <w:rPr>
            <w:color w:val="000000"/>
            <w:sz w:val="23"/>
            <w:szCs w:val="23"/>
            <w:lang w:val="en-US"/>
          </w:rPr>
          <w:delText>I decided not to extent the one-year contract.</w:delText>
        </w:r>
      </w:del>
    </w:p>
    <w:p w:rsidR="00F26834" w:rsidRPr="00F26834" w:rsidRDefault="00F26834" w:rsidP="00F26834">
      <w:pPr>
        <w:pStyle w:val="Heading2"/>
        <w:shd w:val="clear" w:color="auto" w:fill="FFFFFF"/>
        <w:spacing w:line="338" w:lineRule="atLeast"/>
        <w:jc w:val="center"/>
        <w:rPr>
          <w:color w:val="000000"/>
          <w:sz w:val="36"/>
          <w:szCs w:val="36"/>
          <w:lang w:val="en-US"/>
        </w:rPr>
      </w:pPr>
      <w:r w:rsidRPr="00F26834">
        <w:rPr>
          <w:color w:val="000000"/>
          <w:lang w:val="en-US"/>
        </w:rPr>
        <w:t>IMK-IFU - Garmisch-Partenkirchen</w:t>
      </w:r>
      <w:ins w:id="735" w:author="aeshaw1" w:date="2015-06-28T22:29:00Z">
        <w:r w:rsidR="003F380B">
          <w:rPr>
            <w:color w:val="000000"/>
            <w:lang w:val="en-US"/>
          </w:rPr>
          <w:t>, Germany</w:t>
        </w:r>
      </w:ins>
      <w:r w:rsidRPr="00F26834">
        <w:rPr>
          <w:color w:val="000000"/>
          <w:lang w:val="en-US"/>
        </w:rPr>
        <w:t xml:space="preserve"> - 2006 to 2009</w:t>
      </w:r>
    </w:p>
    <w:p w:rsidR="00F26834" w:rsidRPr="00F26834" w:rsidRDefault="00F26834" w:rsidP="0063712A">
      <w:pPr>
        <w:pStyle w:val="Heading3"/>
        <w:shd w:val="clear" w:color="auto" w:fill="FFFFFF"/>
        <w:spacing w:line="338" w:lineRule="atLeast"/>
        <w:rPr>
          <w:color w:val="000000"/>
          <w:lang w:val="en-US"/>
        </w:rPr>
        <w:pPrChange w:id="736" w:author="aeshaw1" w:date="2015-06-28T22:01:00Z">
          <w:pPr>
            <w:pStyle w:val="Heading3"/>
            <w:shd w:val="clear" w:color="auto" w:fill="FFFFFF"/>
            <w:spacing w:line="338" w:lineRule="atLeast"/>
            <w:jc w:val="both"/>
          </w:pPr>
        </w:pPrChange>
      </w:pPr>
      <w:r w:rsidRPr="00F26834">
        <w:rPr>
          <w:color w:val="000000"/>
          <w:lang w:val="en-US"/>
        </w:rPr>
        <w:t>Responsibilities</w:t>
      </w:r>
    </w:p>
    <w:p w:rsidR="00F26834" w:rsidRPr="00F26834" w:rsidRDefault="00F26834" w:rsidP="0063712A">
      <w:pPr>
        <w:pStyle w:val="NormalWeb"/>
        <w:shd w:val="clear" w:color="auto" w:fill="FFFFFF"/>
        <w:spacing w:before="0" w:beforeAutospacing="0" w:after="0" w:afterAutospacing="0" w:line="360" w:lineRule="atLeast"/>
        <w:rPr>
          <w:color w:val="000000"/>
          <w:sz w:val="23"/>
          <w:szCs w:val="23"/>
          <w:lang w:val="en-US"/>
        </w:rPr>
        <w:pPrChange w:id="737" w:author="aeshaw1" w:date="2015-06-28T22:01:00Z">
          <w:pPr>
            <w:pStyle w:val="NormalWeb"/>
            <w:shd w:val="clear" w:color="auto" w:fill="FFFFFF"/>
            <w:spacing w:before="0" w:beforeAutospacing="0" w:after="0" w:afterAutospacing="0" w:line="360" w:lineRule="atLeast"/>
            <w:jc w:val="both"/>
          </w:pPr>
        </w:pPrChange>
      </w:pPr>
      <w:r w:rsidRPr="00F26834">
        <w:rPr>
          <w:color w:val="000000"/>
          <w:sz w:val="23"/>
          <w:szCs w:val="23"/>
          <w:lang w:val="en-US"/>
        </w:rPr>
        <w:t xml:space="preserve">I supported the development of a </w:t>
      </w:r>
      <w:del w:id="738" w:author="aeshaw1" w:date="2015-06-28T22:57:00Z">
        <w:r w:rsidRPr="00F26834" w:rsidDel="00541BB3">
          <w:rPr>
            <w:color w:val="000000"/>
            <w:sz w:val="23"/>
            <w:szCs w:val="23"/>
            <w:lang w:val="en-US"/>
          </w:rPr>
          <w:delText xml:space="preserve">beogeochemical </w:delText>
        </w:r>
      </w:del>
      <w:ins w:id="739" w:author="aeshaw1" w:date="2015-06-28T22:57:00Z">
        <w:r w:rsidR="00541BB3" w:rsidRPr="00F26834">
          <w:rPr>
            <w:color w:val="000000"/>
            <w:sz w:val="23"/>
            <w:szCs w:val="23"/>
            <w:lang w:val="en-US"/>
          </w:rPr>
          <w:t>b</w:t>
        </w:r>
        <w:r w:rsidR="00541BB3">
          <w:rPr>
            <w:color w:val="000000"/>
            <w:sz w:val="23"/>
            <w:szCs w:val="23"/>
            <w:lang w:val="en-US"/>
          </w:rPr>
          <w:t>i</w:t>
        </w:r>
        <w:r w:rsidR="00541BB3" w:rsidRPr="00F26834">
          <w:rPr>
            <w:color w:val="000000"/>
            <w:sz w:val="23"/>
            <w:szCs w:val="23"/>
            <w:lang w:val="en-US"/>
          </w:rPr>
          <w:t xml:space="preserve">ogeochemical </w:t>
        </w:r>
      </w:ins>
      <w:r w:rsidRPr="00F26834">
        <w:rPr>
          <w:color w:val="000000"/>
          <w:sz w:val="23"/>
          <w:szCs w:val="23"/>
          <w:lang w:val="en-US"/>
        </w:rPr>
        <w:t>simulation platform "</w:t>
      </w:r>
      <w:proofErr w:type="spellStart"/>
      <w:r w:rsidRPr="00F26834">
        <w:rPr>
          <w:color w:val="000000"/>
          <w:sz w:val="23"/>
          <w:szCs w:val="23"/>
          <w:lang w:val="en-US"/>
        </w:rPr>
        <w:t>MoBiLE</w:t>
      </w:r>
      <w:proofErr w:type="spellEnd"/>
      <w:r w:rsidRPr="00F26834">
        <w:rPr>
          <w:color w:val="000000"/>
          <w:sz w:val="23"/>
          <w:szCs w:val="23"/>
          <w:lang w:val="en-US"/>
        </w:rPr>
        <w:t xml:space="preserve">". </w:t>
      </w:r>
      <w:proofErr w:type="spellStart"/>
      <w:r w:rsidRPr="00F26834">
        <w:rPr>
          <w:color w:val="000000"/>
          <w:sz w:val="23"/>
          <w:szCs w:val="23"/>
          <w:lang w:val="en-US"/>
        </w:rPr>
        <w:t>MoBiLE</w:t>
      </w:r>
      <w:proofErr w:type="spellEnd"/>
      <w:r w:rsidRPr="00F26834">
        <w:rPr>
          <w:color w:val="000000"/>
          <w:sz w:val="23"/>
          <w:szCs w:val="23"/>
          <w:lang w:val="en-US"/>
        </w:rPr>
        <w:t xml:space="preserve"> is a modular </w:t>
      </w:r>
      <w:proofErr w:type="gramStart"/>
      <w:r w:rsidRPr="00F26834">
        <w:rPr>
          <w:color w:val="000000"/>
          <w:sz w:val="23"/>
          <w:szCs w:val="23"/>
          <w:lang w:val="en-US"/>
        </w:rPr>
        <w:t>pl</w:t>
      </w:r>
      <w:proofErr w:type="gramEnd"/>
      <w:del w:id="740" w:author="aeshaw1" w:date="2015-06-28T22:29:00Z">
        <w:r w:rsidRPr="00F26834" w:rsidDel="003F380B">
          <w:rPr>
            <w:color w:val="000000"/>
            <w:sz w:val="23"/>
            <w:szCs w:val="23"/>
            <w:lang w:val="en-US"/>
          </w:rPr>
          <w:delText>p</w:delText>
        </w:r>
      </w:del>
      <w:r w:rsidRPr="00F26834">
        <w:rPr>
          <w:color w:val="000000"/>
          <w:sz w:val="23"/>
          <w:szCs w:val="23"/>
          <w:lang w:val="en-US"/>
        </w:rPr>
        <w:t xml:space="preserve">atform for biogeochemical simulations where the modules are responsible for particular </w:t>
      </w:r>
      <w:del w:id="741" w:author="aeshaw1" w:date="2015-06-28T22:30:00Z">
        <w:r w:rsidRPr="00F26834" w:rsidDel="003F380B">
          <w:rPr>
            <w:color w:val="000000"/>
            <w:sz w:val="23"/>
            <w:szCs w:val="23"/>
            <w:lang w:val="en-US"/>
          </w:rPr>
          <w:delText xml:space="preserve">soil </w:delText>
        </w:r>
      </w:del>
      <w:r w:rsidRPr="00F26834">
        <w:rPr>
          <w:color w:val="000000"/>
          <w:sz w:val="23"/>
          <w:szCs w:val="23"/>
          <w:lang w:val="en-US"/>
        </w:rPr>
        <w:t>biogeochemical</w:t>
      </w:r>
      <w:del w:id="742" w:author="aeshaw1" w:date="2015-06-28T22:30:00Z">
        <w:r w:rsidRPr="00F26834" w:rsidDel="003F380B">
          <w:rPr>
            <w:color w:val="000000"/>
            <w:sz w:val="23"/>
            <w:szCs w:val="23"/>
            <w:lang w:val="en-US"/>
          </w:rPr>
          <w:delText xml:space="preserve"> unities</w:delText>
        </w:r>
      </w:del>
      <w:ins w:id="743" w:author="aeshaw1" w:date="2015-06-28T22:30:00Z">
        <w:r w:rsidR="003F380B">
          <w:rPr>
            <w:color w:val="000000"/>
            <w:sz w:val="23"/>
            <w:szCs w:val="23"/>
            <w:lang w:val="en-US"/>
          </w:rPr>
          <w:t xml:space="preserve"> properties</w:t>
        </w:r>
      </w:ins>
      <w:del w:id="744" w:author="aeshaw1" w:date="2015-06-28T22:43:00Z">
        <w:r w:rsidRPr="00F26834" w:rsidDel="000B5DD7">
          <w:rPr>
            <w:color w:val="000000"/>
            <w:sz w:val="23"/>
            <w:szCs w:val="23"/>
            <w:lang w:val="en-US"/>
          </w:rPr>
          <w:delText>,</w:delText>
        </w:r>
      </w:del>
      <w:del w:id="745" w:author="aeshaw1" w:date="2015-06-28T22:44:00Z">
        <w:r w:rsidRPr="00F26834" w:rsidDel="000B5DD7">
          <w:rPr>
            <w:color w:val="000000"/>
            <w:sz w:val="23"/>
            <w:szCs w:val="23"/>
            <w:lang w:val="en-US"/>
          </w:rPr>
          <w:delText xml:space="preserve"> like soil water, soil temperature, plant growth, microbial biomass, biochemistry and chemistry.</w:delText>
        </w:r>
      </w:del>
      <w:ins w:id="746" w:author="aeshaw1" w:date="2015-06-28T22:44:00Z">
        <w:r w:rsidR="000B5DD7">
          <w:rPr>
            <w:color w:val="000000"/>
            <w:sz w:val="23"/>
            <w:szCs w:val="23"/>
            <w:lang w:val="en-US"/>
          </w:rPr>
          <w:t>.</w:t>
        </w:r>
      </w:ins>
      <w:r w:rsidRPr="00F26834">
        <w:rPr>
          <w:color w:val="000000"/>
          <w:sz w:val="23"/>
          <w:szCs w:val="23"/>
          <w:lang w:val="en-US"/>
        </w:rPr>
        <w:t xml:space="preserve"> I developed a module </w:t>
      </w:r>
      <w:del w:id="747" w:author="aeshaw1" w:date="2015-06-28T22:44:00Z">
        <w:r w:rsidRPr="00F26834" w:rsidDel="000B5DD7">
          <w:rPr>
            <w:color w:val="000000"/>
            <w:sz w:val="23"/>
            <w:szCs w:val="23"/>
            <w:lang w:val="en-US"/>
          </w:rPr>
          <w:delText>that deals with</w:delText>
        </w:r>
      </w:del>
      <w:ins w:id="748" w:author="aeshaw1" w:date="2015-06-28T22:44:00Z">
        <w:r w:rsidR="000B5DD7">
          <w:rPr>
            <w:color w:val="000000"/>
            <w:sz w:val="23"/>
            <w:szCs w:val="23"/>
            <w:lang w:val="en-US"/>
          </w:rPr>
          <w:t>for</w:t>
        </w:r>
      </w:ins>
      <w:r w:rsidRPr="00F26834">
        <w:rPr>
          <w:color w:val="000000"/>
          <w:sz w:val="23"/>
          <w:szCs w:val="23"/>
          <w:lang w:val="en-US"/>
        </w:rPr>
        <w:t xml:space="preserve"> the microbial biomass </w:t>
      </w:r>
      <w:del w:id="749" w:author="aeshaw1" w:date="2015-06-28T22:44:00Z">
        <w:r w:rsidRPr="00F26834" w:rsidDel="000B5DD7">
          <w:rPr>
            <w:color w:val="000000"/>
            <w:sz w:val="23"/>
            <w:szCs w:val="23"/>
            <w:lang w:val="en-US"/>
          </w:rPr>
          <w:delText>part of the platform</w:delText>
        </w:r>
      </w:del>
      <w:ins w:id="750" w:author="aeshaw1" w:date="2015-06-28T22:44:00Z">
        <w:r w:rsidR="000B5DD7">
          <w:rPr>
            <w:color w:val="000000"/>
            <w:sz w:val="23"/>
            <w:szCs w:val="23"/>
            <w:lang w:val="en-US"/>
          </w:rPr>
          <w:t>component</w:t>
        </w:r>
      </w:ins>
      <w:r w:rsidRPr="00F26834">
        <w:rPr>
          <w:color w:val="000000"/>
          <w:sz w:val="23"/>
          <w:szCs w:val="23"/>
          <w:lang w:val="en-US"/>
        </w:rPr>
        <w:t>.</w:t>
      </w:r>
    </w:p>
    <w:p w:rsidR="00F26834" w:rsidRPr="00F26834" w:rsidRDefault="00F26834" w:rsidP="0063712A">
      <w:pPr>
        <w:pStyle w:val="Heading3"/>
        <w:shd w:val="clear" w:color="auto" w:fill="FFFFFF"/>
        <w:spacing w:line="338" w:lineRule="atLeast"/>
        <w:rPr>
          <w:color w:val="000000"/>
          <w:lang w:val="en-US"/>
        </w:rPr>
        <w:pPrChange w:id="751" w:author="aeshaw1" w:date="2015-06-28T22:01:00Z">
          <w:pPr>
            <w:pStyle w:val="Heading3"/>
            <w:shd w:val="clear" w:color="auto" w:fill="FFFFFF"/>
            <w:spacing w:line="338" w:lineRule="atLeast"/>
            <w:jc w:val="both"/>
          </w:pPr>
        </w:pPrChange>
      </w:pPr>
      <w:r w:rsidRPr="00F26834">
        <w:rPr>
          <w:color w:val="000000"/>
          <w:lang w:val="en-US"/>
        </w:rPr>
        <w:t>Accomplishments</w:t>
      </w:r>
    </w:p>
    <w:p w:rsidR="00F26834" w:rsidRPr="00F26834" w:rsidRDefault="00F26834" w:rsidP="0063712A">
      <w:pPr>
        <w:pStyle w:val="NormalWeb"/>
        <w:shd w:val="clear" w:color="auto" w:fill="FFFFFF"/>
        <w:spacing w:before="0" w:beforeAutospacing="0" w:after="0" w:afterAutospacing="0" w:line="360" w:lineRule="atLeast"/>
        <w:rPr>
          <w:color w:val="000000"/>
          <w:sz w:val="23"/>
          <w:szCs w:val="23"/>
          <w:lang w:val="en-US"/>
        </w:rPr>
        <w:pPrChange w:id="752" w:author="aeshaw1" w:date="2015-06-28T22:01:00Z">
          <w:pPr>
            <w:pStyle w:val="NormalWeb"/>
            <w:shd w:val="clear" w:color="auto" w:fill="FFFFFF"/>
            <w:spacing w:before="0" w:beforeAutospacing="0" w:after="0" w:afterAutospacing="0" w:line="360" w:lineRule="atLeast"/>
            <w:jc w:val="both"/>
          </w:pPr>
        </w:pPrChange>
      </w:pPr>
      <w:del w:id="753" w:author="aeshaw1" w:date="2015-06-28T22:40:00Z">
        <w:r w:rsidRPr="00F26834" w:rsidDel="003F380B">
          <w:rPr>
            <w:color w:val="000000"/>
            <w:sz w:val="23"/>
            <w:szCs w:val="23"/>
            <w:lang w:val="en-US"/>
          </w:rPr>
          <w:delText xml:space="preserve">PhD in Forest and Environmental Sciences, </w:delText>
        </w:r>
      </w:del>
      <w:del w:id="754" w:author="aeshaw1" w:date="2015-06-28T22:32:00Z">
        <w:r w:rsidRPr="003F380B" w:rsidDel="003F380B">
          <w:rPr>
            <w:i/>
            <w:color w:val="000000"/>
            <w:sz w:val="23"/>
            <w:szCs w:val="23"/>
            <w:lang w:val="en-US"/>
            <w:rPrChange w:id="755" w:author="aeshaw1" w:date="2015-06-28T22:32:00Z">
              <w:rPr>
                <w:color w:val="000000"/>
                <w:sz w:val="23"/>
                <w:szCs w:val="23"/>
                <w:lang w:val="en-US"/>
              </w:rPr>
            </w:rPrChange>
          </w:rPr>
          <w:delText>m</w:delText>
        </w:r>
      </w:del>
      <w:del w:id="756" w:author="aeshaw1" w:date="2015-06-28T22:40:00Z">
        <w:r w:rsidRPr="003F380B" w:rsidDel="003F380B">
          <w:rPr>
            <w:i/>
            <w:color w:val="000000"/>
            <w:sz w:val="23"/>
            <w:szCs w:val="23"/>
            <w:lang w:val="en-US"/>
            <w:rPrChange w:id="757" w:author="aeshaw1" w:date="2015-06-28T22:32:00Z">
              <w:rPr>
                <w:color w:val="000000"/>
                <w:sz w:val="23"/>
                <w:szCs w:val="23"/>
                <w:lang w:val="en-US"/>
              </w:rPr>
            </w:rPrChange>
          </w:rPr>
          <w:delText xml:space="preserve">agna </w:delText>
        </w:r>
      </w:del>
      <w:del w:id="758" w:author="aeshaw1" w:date="2015-06-28T22:32:00Z">
        <w:r w:rsidRPr="003F380B" w:rsidDel="003F380B">
          <w:rPr>
            <w:i/>
            <w:color w:val="000000"/>
            <w:sz w:val="23"/>
            <w:szCs w:val="23"/>
            <w:lang w:val="en-US"/>
            <w:rPrChange w:id="759" w:author="aeshaw1" w:date="2015-06-28T22:32:00Z">
              <w:rPr>
                <w:color w:val="000000"/>
                <w:sz w:val="23"/>
                <w:szCs w:val="23"/>
                <w:lang w:val="en-US"/>
              </w:rPr>
            </w:rPrChange>
          </w:rPr>
          <w:delText xml:space="preserve">cum </w:delText>
        </w:r>
      </w:del>
      <w:del w:id="760" w:author="aeshaw1" w:date="2015-06-28T22:33:00Z">
        <w:r w:rsidRPr="003F380B" w:rsidDel="003F380B">
          <w:rPr>
            <w:i/>
            <w:color w:val="000000"/>
            <w:sz w:val="23"/>
            <w:szCs w:val="23"/>
            <w:lang w:val="en-US"/>
            <w:rPrChange w:id="761" w:author="aeshaw1" w:date="2015-06-28T22:32:00Z">
              <w:rPr>
                <w:color w:val="000000"/>
                <w:sz w:val="23"/>
                <w:szCs w:val="23"/>
                <w:lang w:val="en-US"/>
              </w:rPr>
            </w:rPrChange>
          </w:rPr>
          <w:delText>l</w:delText>
        </w:r>
      </w:del>
      <w:del w:id="762" w:author="aeshaw1" w:date="2015-06-28T22:40:00Z">
        <w:r w:rsidRPr="003F380B" w:rsidDel="003F380B">
          <w:rPr>
            <w:i/>
            <w:color w:val="000000"/>
            <w:sz w:val="23"/>
            <w:szCs w:val="23"/>
            <w:lang w:val="en-US"/>
            <w:rPrChange w:id="763" w:author="aeshaw1" w:date="2015-06-28T22:32:00Z">
              <w:rPr>
                <w:color w:val="000000"/>
                <w:sz w:val="23"/>
                <w:szCs w:val="23"/>
                <w:lang w:val="en-US"/>
              </w:rPr>
            </w:rPrChange>
          </w:rPr>
          <w:delText>aude</w:delText>
        </w:r>
        <w:r w:rsidRPr="00F26834" w:rsidDel="003F380B">
          <w:rPr>
            <w:color w:val="000000"/>
            <w:sz w:val="23"/>
            <w:szCs w:val="23"/>
            <w:lang w:val="en-US"/>
          </w:rPr>
          <w:delText xml:space="preserve">. </w:delText>
        </w:r>
        <w:r w:rsidR="003F380B" w:rsidRPr="00F26834" w:rsidDel="003F380B">
          <w:rPr>
            <w:color w:val="000000"/>
            <w:sz w:val="23"/>
            <w:szCs w:val="23"/>
            <w:lang w:val="en-US"/>
          </w:rPr>
          <w:delText xml:space="preserve">Albert Ludwigs University </w:delText>
        </w:r>
        <w:r w:rsidRPr="00F26834" w:rsidDel="003F380B">
          <w:rPr>
            <w:color w:val="000000"/>
            <w:sz w:val="23"/>
            <w:szCs w:val="23"/>
            <w:lang w:val="en-US"/>
          </w:rPr>
          <w:delText xml:space="preserve">– Freiburg, Germany 2006-2009 </w:delText>
        </w:r>
      </w:del>
      <w:proofErr w:type="gramStart"/>
      <w:r w:rsidRPr="00F26834">
        <w:rPr>
          <w:color w:val="000000"/>
          <w:sz w:val="23"/>
          <w:szCs w:val="23"/>
          <w:lang w:val="en-US"/>
        </w:rPr>
        <w:t xml:space="preserve">Developed a 1D model subroutine DECONIT that was published as an isolated program and later embedded in </w:t>
      </w:r>
      <w:del w:id="764" w:author="aeshaw1" w:date="2015-06-28T22:45:00Z">
        <w:r w:rsidRPr="00F26834" w:rsidDel="000B5DD7">
          <w:rPr>
            <w:color w:val="000000"/>
            <w:sz w:val="23"/>
            <w:szCs w:val="23"/>
            <w:lang w:val="en-US"/>
          </w:rPr>
          <w:delText xml:space="preserve">a </w:delText>
        </w:r>
      </w:del>
      <w:ins w:id="765" w:author="aeshaw1" w:date="2015-06-28T22:45:00Z">
        <w:r w:rsidR="000B5DD7">
          <w:rPr>
            <w:color w:val="000000"/>
            <w:sz w:val="23"/>
            <w:szCs w:val="23"/>
            <w:lang w:val="en-US"/>
          </w:rPr>
          <w:t>the</w:t>
        </w:r>
        <w:r w:rsidR="000B5DD7" w:rsidRPr="00F26834">
          <w:rPr>
            <w:color w:val="000000"/>
            <w:sz w:val="23"/>
            <w:szCs w:val="23"/>
            <w:lang w:val="en-US"/>
          </w:rPr>
          <w:t xml:space="preserve"> </w:t>
        </w:r>
      </w:ins>
      <w:r w:rsidRPr="00F26834">
        <w:rPr>
          <w:color w:val="000000"/>
          <w:sz w:val="23"/>
          <w:szCs w:val="23"/>
          <w:lang w:val="en-US"/>
        </w:rPr>
        <w:t xml:space="preserve">larger modelling platform </w:t>
      </w:r>
      <w:proofErr w:type="spellStart"/>
      <w:r w:rsidRPr="00F26834">
        <w:rPr>
          <w:color w:val="000000"/>
          <w:sz w:val="23"/>
          <w:szCs w:val="23"/>
          <w:lang w:val="en-US"/>
        </w:rPr>
        <w:t>MoBiLE</w:t>
      </w:r>
      <w:proofErr w:type="spellEnd"/>
      <w:r w:rsidRPr="00F26834">
        <w:rPr>
          <w:color w:val="000000"/>
          <w:sz w:val="23"/>
          <w:szCs w:val="23"/>
          <w:lang w:val="en-US"/>
        </w:rPr>
        <w:t>.</w:t>
      </w:r>
      <w:proofErr w:type="gramEnd"/>
    </w:p>
    <w:p w:rsidR="00F26834" w:rsidRDefault="00F26834" w:rsidP="0063712A">
      <w:pPr>
        <w:pStyle w:val="Heading3"/>
        <w:shd w:val="clear" w:color="auto" w:fill="FFFFFF"/>
        <w:spacing w:line="338" w:lineRule="atLeast"/>
        <w:rPr>
          <w:color w:val="000000"/>
        </w:rPr>
        <w:pPrChange w:id="766" w:author="aeshaw1" w:date="2015-06-28T22:01:00Z">
          <w:pPr>
            <w:pStyle w:val="Heading3"/>
            <w:shd w:val="clear" w:color="auto" w:fill="FFFFFF"/>
            <w:spacing w:line="338" w:lineRule="atLeast"/>
            <w:jc w:val="both"/>
          </w:pPr>
        </w:pPrChange>
      </w:pPr>
      <w:proofErr w:type="spellStart"/>
      <w:r>
        <w:rPr>
          <w:color w:val="000000"/>
        </w:rPr>
        <w:t>Publi</w:t>
      </w:r>
      <w:bookmarkStart w:id="767" w:name="_GoBack"/>
      <w:bookmarkEnd w:id="767"/>
      <w:r>
        <w:rPr>
          <w:color w:val="000000"/>
        </w:rPr>
        <w:t>cations</w:t>
      </w:r>
      <w:proofErr w:type="spellEnd"/>
    </w:p>
    <w:p w:rsidR="00F26834" w:rsidRPr="00F26834" w:rsidRDefault="00F26834" w:rsidP="0063712A">
      <w:pPr>
        <w:pStyle w:val="NormalWeb"/>
        <w:numPr>
          <w:ilvl w:val="0"/>
          <w:numId w:val="7"/>
        </w:numPr>
        <w:shd w:val="clear" w:color="auto" w:fill="FFFFFF"/>
        <w:spacing w:before="0" w:beforeAutospacing="0" w:after="0" w:afterAutospacing="0" w:line="360" w:lineRule="atLeast"/>
        <w:rPr>
          <w:color w:val="000000"/>
          <w:sz w:val="23"/>
          <w:szCs w:val="23"/>
          <w:lang w:val="en-US"/>
        </w:rPr>
        <w:pPrChange w:id="768" w:author="aeshaw1" w:date="2015-06-28T22:01:00Z">
          <w:pPr>
            <w:pStyle w:val="NormalWeb"/>
            <w:numPr>
              <w:numId w:val="7"/>
            </w:numPr>
            <w:shd w:val="clear" w:color="auto" w:fill="FFFFFF"/>
            <w:tabs>
              <w:tab w:val="num" w:pos="720"/>
            </w:tabs>
            <w:spacing w:before="0" w:beforeAutospacing="0" w:after="0" w:afterAutospacing="0" w:line="360" w:lineRule="atLeast"/>
            <w:ind w:left="720" w:hanging="360"/>
            <w:jc w:val="both"/>
          </w:pPr>
        </w:pPrChange>
      </w:pPr>
      <w:r w:rsidRPr="00F26834">
        <w:rPr>
          <w:color w:val="000000"/>
          <w:sz w:val="23"/>
          <w:szCs w:val="23"/>
          <w:lang w:val="en-US"/>
        </w:rPr>
        <w:t>An alternative modelling approach to predict emissions of N</w:t>
      </w:r>
      <w:r w:rsidRPr="000B5DD7">
        <w:rPr>
          <w:color w:val="000000"/>
          <w:sz w:val="23"/>
          <w:szCs w:val="23"/>
          <w:vertAlign w:val="subscript"/>
          <w:lang w:val="en-US"/>
          <w:rPrChange w:id="769" w:author="aeshaw1" w:date="2015-06-28T22:40:00Z">
            <w:rPr>
              <w:color w:val="000000"/>
              <w:sz w:val="23"/>
              <w:szCs w:val="23"/>
              <w:lang w:val="en-US"/>
            </w:rPr>
          </w:rPrChange>
        </w:rPr>
        <w:t>2</w:t>
      </w:r>
      <w:r w:rsidRPr="00F26834">
        <w:rPr>
          <w:color w:val="000000"/>
          <w:sz w:val="23"/>
          <w:szCs w:val="23"/>
          <w:lang w:val="en-US"/>
        </w:rPr>
        <w:t>O and NO from forest soils</w:t>
      </w:r>
    </w:p>
    <w:p w:rsidR="00F26834" w:rsidRPr="00F26834" w:rsidRDefault="00F26834" w:rsidP="0063712A">
      <w:pPr>
        <w:shd w:val="clear" w:color="auto" w:fill="FFFFFF"/>
        <w:spacing w:beforeAutospacing="1" w:afterAutospacing="1" w:line="338" w:lineRule="atLeast"/>
        <w:ind w:left="720"/>
        <w:rPr>
          <w:color w:val="000000"/>
          <w:sz w:val="23"/>
          <w:szCs w:val="23"/>
          <w:lang w:val="en-US"/>
        </w:rPr>
        <w:pPrChange w:id="770" w:author="aeshaw1" w:date="2015-06-28T22:01:00Z">
          <w:pPr>
            <w:shd w:val="clear" w:color="auto" w:fill="FFFFFF"/>
            <w:spacing w:beforeAutospacing="1" w:afterAutospacing="1" w:line="338" w:lineRule="atLeast"/>
            <w:ind w:left="720"/>
            <w:jc w:val="both"/>
          </w:pPr>
        </w:pPrChange>
      </w:pPr>
      <w:r>
        <w:rPr>
          <w:color w:val="000000"/>
          <w:sz w:val="23"/>
          <w:szCs w:val="23"/>
        </w:rPr>
        <w:fldChar w:fldCharType="begin"/>
      </w:r>
      <w:r w:rsidRPr="00F26834">
        <w:rPr>
          <w:color w:val="000000"/>
          <w:sz w:val="23"/>
          <w:szCs w:val="23"/>
          <w:lang w:val="en-US"/>
        </w:rPr>
        <w:instrText xml:space="preserve"> HYPERLINK "http://link.springer.com/article/10.1007%2Fs10342-010-0468-y" \l "page-1" </w:instrText>
      </w:r>
      <w:r>
        <w:rPr>
          <w:color w:val="000000"/>
          <w:sz w:val="23"/>
          <w:szCs w:val="23"/>
        </w:rPr>
        <w:fldChar w:fldCharType="separate"/>
      </w:r>
      <w:r w:rsidRPr="00F26834">
        <w:rPr>
          <w:rStyle w:val="Hyperlink"/>
          <w:color w:val="31B6FC"/>
          <w:sz w:val="23"/>
          <w:szCs w:val="23"/>
          <w:lang w:val="en-US"/>
        </w:rPr>
        <w:t>(European Journal of Forest Research)</w:t>
      </w:r>
      <w:r>
        <w:rPr>
          <w:color w:val="000000"/>
          <w:sz w:val="23"/>
          <w:szCs w:val="23"/>
        </w:rPr>
        <w:fldChar w:fldCharType="end"/>
      </w:r>
    </w:p>
    <w:p w:rsidR="00F26834" w:rsidRPr="00F26834" w:rsidRDefault="00F26834" w:rsidP="0063712A">
      <w:pPr>
        <w:pStyle w:val="NormalWeb"/>
        <w:numPr>
          <w:ilvl w:val="0"/>
          <w:numId w:val="7"/>
        </w:numPr>
        <w:shd w:val="clear" w:color="auto" w:fill="FFFFFF"/>
        <w:spacing w:before="0" w:beforeAutospacing="0" w:after="0" w:afterAutospacing="0" w:line="360" w:lineRule="atLeast"/>
        <w:rPr>
          <w:color w:val="000000"/>
          <w:sz w:val="23"/>
          <w:szCs w:val="23"/>
          <w:lang w:val="en-US"/>
        </w:rPr>
        <w:pPrChange w:id="771" w:author="aeshaw1" w:date="2015-06-28T22:01:00Z">
          <w:pPr>
            <w:pStyle w:val="NormalWeb"/>
            <w:numPr>
              <w:numId w:val="7"/>
            </w:numPr>
            <w:shd w:val="clear" w:color="auto" w:fill="FFFFFF"/>
            <w:tabs>
              <w:tab w:val="num" w:pos="720"/>
            </w:tabs>
            <w:spacing w:before="0" w:beforeAutospacing="0" w:after="0" w:afterAutospacing="0" w:line="360" w:lineRule="atLeast"/>
            <w:ind w:left="720" w:hanging="360"/>
            <w:jc w:val="both"/>
          </w:pPr>
        </w:pPrChange>
      </w:pPr>
      <w:r w:rsidRPr="00F26834">
        <w:rPr>
          <w:color w:val="000000"/>
          <w:sz w:val="23"/>
          <w:szCs w:val="23"/>
          <w:lang w:val="en-US"/>
        </w:rPr>
        <w:t>Linking carbon and nitrogen mineralization with microbial responses to substrate availability — the DECONIT model</w:t>
      </w:r>
    </w:p>
    <w:p w:rsidR="00F26834" w:rsidRDefault="00F26834" w:rsidP="0063712A">
      <w:pPr>
        <w:shd w:val="clear" w:color="auto" w:fill="FFFFFF"/>
        <w:spacing w:beforeAutospacing="1" w:afterAutospacing="1" w:line="338" w:lineRule="atLeast"/>
        <w:ind w:left="720"/>
        <w:rPr>
          <w:color w:val="000000"/>
          <w:sz w:val="23"/>
          <w:szCs w:val="23"/>
        </w:rPr>
        <w:pPrChange w:id="772" w:author="aeshaw1" w:date="2015-06-28T22:01:00Z">
          <w:pPr>
            <w:shd w:val="clear" w:color="auto" w:fill="FFFFFF"/>
            <w:spacing w:beforeAutospacing="1" w:afterAutospacing="1" w:line="338" w:lineRule="atLeast"/>
            <w:ind w:left="720"/>
            <w:jc w:val="both"/>
          </w:pPr>
        </w:pPrChange>
      </w:pPr>
      <w:r>
        <w:rPr>
          <w:color w:val="000000"/>
          <w:sz w:val="23"/>
          <w:szCs w:val="23"/>
        </w:rPr>
        <w:fldChar w:fldCharType="begin"/>
      </w:r>
      <w:r>
        <w:rPr>
          <w:color w:val="000000"/>
          <w:sz w:val="23"/>
          <w:szCs w:val="23"/>
        </w:rPr>
        <w:instrText xml:space="preserve"> HYPERLINK "http://link.springer.com/article/10.1007%2Fs11104-009-0108-9" </w:instrText>
      </w:r>
      <w:r>
        <w:rPr>
          <w:color w:val="000000"/>
          <w:sz w:val="23"/>
          <w:szCs w:val="23"/>
        </w:rPr>
        <w:fldChar w:fldCharType="separate"/>
      </w:r>
      <w:r>
        <w:rPr>
          <w:rStyle w:val="Hyperlink"/>
          <w:color w:val="31B6FC"/>
          <w:sz w:val="23"/>
          <w:szCs w:val="23"/>
        </w:rPr>
        <w:t>(</w:t>
      </w:r>
      <w:proofErr w:type="spellStart"/>
      <w:r>
        <w:rPr>
          <w:rStyle w:val="Hyperlink"/>
          <w:color w:val="31B6FC"/>
          <w:sz w:val="23"/>
          <w:szCs w:val="23"/>
        </w:rPr>
        <w:t>Plant</w:t>
      </w:r>
      <w:proofErr w:type="spellEnd"/>
      <w:r>
        <w:rPr>
          <w:rStyle w:val="Hyperlink"/>
          <w:color w:val="31B6FC"/>
          <w:sz w:val="23"/>
          <w:szCs w:val="23"/>
        </w:rPr>
        <w:t xml:space="preserve"> and </w:t>
      </w:r>
      <w:proofErr w:type="spellStart"/>
      <w:r>
        <w:rPr>
          <w:rStyle w:val="Hyperlink"/>
          <w:color w:val="31B6FC"/>
          <w:sz w:val="23"/>
          <w:szCs w:val="23"/>
        </w:rPr>
        <w:t>Soil</w:t>
      </w:r>
      <w:proofErr w:type="spellEnd"/>
      <w:r>
        <w:rPr>
          <w:rStyle w:val="Hyperlink"/>
          <w:color w:val="31B6FC"/>
          <w:sz w:val="23"/>
          <w:szCs w:val="23"/>
        </w:rPr>
        <w:t>)</w:t>
      </w:r>
      <w:r>
        <w:rPr>
          <w:color w:val="000000"/>
          <w:sz w:val="23"/>
          <w:szCs w:val="23"/>
        </w:rPr>
        <w:fldChar w:fldCharType="end"/>
      </w:r>
    </w:p>
    <w:p w:rsidR="00F26834" w:rsidRPr="00F26834" w:rsidRDefault="00F26834" w:rsidP="0063712A">
      <w:pPr>
        <w:pStyle w:val="NormalWeb"/>
        <w:numPr>
          <w:ilvl w:val="0"/>
          <w:numId w:val="7"/>
        </w:numPr>
        <w:shd w:val="clear" w:color="auto" w:fill="FFFFFF"/>
        <w:spacing w:before="0" w:beforeAutospacing="0" w:after="0" w:afterAutospacing="0" w:line="360" w:lineRule="atLeast"/>
        <w:rPr>
          <w:color w:val="000000"/>
          <w:sz w:val="23"/>
          <w:szCs w:val="23"/>
          <w:lang w:val="en-US"/>
        </w:rPr>
        <w:pPrChange w:id="773" w:author="aeshaw1" w:date="2015-06-28T22:01:00Z">
          <w:pPr>
            <w:pStyle w:val="NormalWeb"/>
            <w:numPr>
              <w:numId w:val="7"/>
            </w:numPr>
            <w:shd w:val="clear" w:color="auto" w:fill="FFFFFF"/>
            <w:tabs>
              <w:tab w:val="num" w:pos="720"/>
            </w:tabs>
            <w:spacing w:before="0" w:beforeAutospacing="0" w:after="0" w:afterAutospacing="0" w:line="360" w:lineRule="atLeast"/>
            <w:ind w:left="720" w:hanging="360"/>
            <w:jc w:val="both"/>
          </w:pPr>
        </w:pPrChange>
      </w:pPr>
      <w:r w:rsidRPr="00F26834">
        <w:rPr>
          <w:color w:val="000000"/>
          <w:sz w:val="23"/>
          <w:szCs w:val="23"/>
          <w:lang w:val="en-US"/>
        </w:rPr>
        <w:t>Model evaluation of different mechanisms driving freeze-thaw N</w:t>
      </w:r>
      <w:r w:rsidRPr="000B5DD7">
        <w:rPr>
          <w:color w:val="000000"/>
          <w:sz w:val="23"/>
          <w:szCs w:val="23"/>
          <w:vertAlign w:val="subscript"/>
          <w:lang w:val="en-US"/>
          <w:rPrChange w:id="774" w:author="aeshaw1" w:date="2015-06-28T22:40:00Z">
            <w:rPr>
              <w:color w:val="000000"/>
              <w:sz w:val="23"/>
              <w:szCs w:val="23"/>
              <w:lang w:val="en-US"/>
            </w:rPr>
          </w:rPrChange>
        </w:rPr>
        <w:t>2</w:t>
      </w:r>
      <w:r w:rsidRPr="00F26834">
        <w:rPr>
          <w:color w:val="000000"/>
          <w:sz w:val="23"/>
          <w:szCs w:val="23"/>
          <w:lang w:val="en-US"/>
        </w:rPr>
        <w:t>O emissions</w:t>
      </w:r>
    </w:p>
    <w:p w:rsidR="00F26834" w:rsidRPr="00F26834" w:rsidRDefault="00F26834" w:rsidP="0063712A">
      <w:pPr>
        <w:shd w:val="clear" w:color="auto" w:fill="FFFFFF"/>
        <w:spacing w:beforeAutospacing="1" w:afterAutospacing="1" w:line="338" w:lineRule="atLeast"/>
        <w:ind w:left="720"/>
        <w:rPr>
          <w:color w:val="000000"/>
          <w:sz w:val="23"/>
          <w:szCs w:val="23"/>
          <w:lang w:val="en-US"/>
        </w:rPr>
        <w:pPrChange w:id="775" w:author="aeshaw1" w:date="2015-06-28T22:01:00Z">
          <w:pPr>
            <w:shd w:val="clear" w:color="auto" w:fill="FFFFFF"/>
            <w:spacing w:beforeAutospacing="1" w:afterAutospacing="1" w:line="338" w:lineRule="atLeast"/>
            <w:ind w:left="720"/>
            <w:jc w:val="both"/>
          </w:pPr>
        </w:pPrChange>
      </w:pPr>
      <w:r>
        <w:rPr>
          <w:color w:val="000000"/>
          <w:sz w:val="23"/>
          <w:szCs w:val="23"/>
        </w:rPr>
        <w:fldChar w:fldCharType="begin"/>
      </w:r>
      <w:r w:rsidRPr="00F26834">
        <w:rPr>
          <w:color w:val="000000"/>
          <w:sz w:val="23"/>
          <w:szCs w:val="23"/>
          <w:lang w:val="en-US"/>
        </w:rPr>
        <w:instrText xml:space="preserve"> HYPERLINK "http://www.sciencedirect.com/science/article/pii/S0167880909001340" </w:instrText>
      </w:r>
      <w:r>
        <w:rPr>
          <w:color w:val="000000"/>
          <w:sz w:val="23"/>
          <w:szCs w:val="23"/>
        </w:rPr>
        <w:fldChar w:fldCharType="separate"/>
      </w:r>
      <w:r w:rsidRPr="00F26834">
        <w:rPr>
          <w:rStyle w:val="Hyperlink"/>
          <w:color w:val="31B6FC"/>
          <w:sz w:val="23"/>
          <w:szCs w:val="23"/>
          <w:lang w:val="en-US"/>
        </w:rPr>
        <w:t>(Agriculture Ecosystems &amp; Environment)</w:t>
      </w:r>
      <w:r>
        <w:rPr>
          <w:color w:val="000000"/>
          <w:sz w:val="23"/>
          <w:szCs w:val="23"/>
        </w:rPr>
        <w:fldChar w:fldCharType="end"/>
      </w:r>
    </w:p>
    <w:p w:rsidR="000B5DD7" w:rsidRPr="007576D4" w:rsidRDefault="000B5DD7" w:rsidP="000B5DD7">
      <w:pPr>
        <w:pStyle w:val="Heading2"/>
        <w:shd w:val="clear" w:color="auto" w:fill="FFFFFF"/>
        <w:spacing w:line="338" w:lineRule="atLeast"/>
        <w:jc w:val="center"/>
        <w:rPr>
          <w:ins w:id="776" w:author="aeshaw1" w:date="2015-06-28T22:48:00Z"/>
          <w:color w:val="000000"/>
          <w:sz w:val="28"/>
          <w:szCs w:val="28"/>
          <w:lang w:val="en-US"/>
        </w:rPr>
      </w:pPr>
      <w:ins w:id="777" w:author="aeshaw1" w:date="2015-06-28T22:48:00Z">
        <w:r>
          <w:rPr>
            <w:color w:val="000000"/>
            <w:sz w:val="28"/>
            <w:szCs w:val="28"/>
            <w:lang w:val="en-US"/>
          </w:rPr>
          <w:lastRenderedPageBreak/>
          <w:t>EDUCATION</w:t>
        </w:r>
      </w:ins>
    </w:p>
    <w:p w:rsidR="000B5DD7" w:rsidRPr="00541BB3" w:rsidRDefault="000B5DD7" w:rsidP="000B5DD7">
      <w:pPr>
        <w:pStyle w:val="Heading2"/>
        <w:shd w:val="clear" w:color="auto" w:fill="FFFFFF"/>
        <w:spacing w:line="338" w:lineRule="atLeast"/>
        <w:rPr>
          <w:ins w:id="778" w:author="aeshaw1" w:date="2015-06-28T22:50:00Z"/>
          <w:b w:val="0"/>
          <w:color w:val="000000"/>
          <w:sz w:val="23"/>
          <w:szCs w:val="23"/>
          <w:lang w:val="en-US"/>
          <w:rPrChange w:id="779" w:author="aeshaw1" w:date="2015-06-28T22:52:00Z">
            <w:rPr>
              <w:ins w:id="780" w:author="aeshaw1" w:date="2015-06-28T22:50:00Z"/>
              <w:color w:val="000000"/>
              <w:sz w:val="23"/>
              <w:szCs w:val="23"/>
              <w:lang w:val="en-US"/>
            </w:rPr>
          </w:rPrChange>
        </w:rPr>
        <w:pPrChange w:id="781" w:author="aeshaw1" w:date="2015-06-28T22:50:00Z">
          <w:pPr>
            <w:numPr>
              <w:numId w:val="8"/>
            </w:numPr>
            <w:shd w:val="clear" w:color="auto" w:fill="FFFFFF"/>
            <w:tabs>
              <w:tab w:val="num" w:pos="720"/>
            </w:tabs>
            <w:spacing w:before="100" w:beforeAutospacing="1" w:after="100" w:afterAutospacing="1" w:line="338" w:lineRule="atLeast"/>
            <w:ind w:left="720" w:hanging="360"/>
          </w:pPr>
        </w:pPrChange>
      </w:pPr>
      <w:ins w:id="782" w:author="aeshaw1" w:date="2015-06-28T22:40:00Z">
        <w:r w:rsidRPr="00541BB3">
          <w:rPr>
            <w:b w:val="0"/>
            <w:color w:val="000000"/>
            <w:sz w:val="23"/>
            <w:szCs w:val="23"/>
            <w:lang w:val="en-US"/>
            <w:rPrChange w:id="783" w:author="aeshaw1" w:date="2015-06-28T22:52:00Z">
              <w:rPr>
                <w:color w:val="000000"/>
                <w:sz w:val="23"/>
                <w:szCs w:val="23"/>
                <w:lang w:val="en-US"/>
              </w:rPr>
            </w:rPrChange>
          </w:rPr>
          <w:t xml:space="preserve">PhD in Forest and Environmental Sciences, </w:t>
        </w:r>
        <w:r w:rsidRPr="00541BB3">
          <w:rPr>
            <w:b w:val="0"/>
            <w:i/>
            <w:color w:val="000000"/>
            <w:sz w:val="23"/>
            <w:szCs w:val="23"/>
            <w:lang w:val="en-US"/>
            <w:rPrChange w:id="784" w:author="aeshaw1" w:date="2015-06-28T22:52:00Z">
              <w:rPr>
                <w:i/>
                <w:color w:val="000000"/>
                <w:sz w:val="23"/>
                <w:szCs w:val="23"/>
                <w:lang w:val="en-US"/>
              </w:rPr>
            </w:rPrChange>
          </w:rPr>
          <w:t xml:space="preserve">Magna </w:t>
        </w:r>
        <w:proofErr w:type="gramStart"/>
        <w:r w:rsidRPr="00541BB3">
          <w:rPr>
            <w:b w:val="0"/>
            <w:i/>
            <w:color w:val="000000"/>
            <w:sz w:val="23"/>
            <w:szCs w:val="23"/>
            <w:lang w:val="en-US"/>
            <w:rPrChange w:id="785" w:author="aeshaw1" w:date="2015-06-28T22:52:00Z">
              <w:rPr>
                <w:i/>
                <w:color w:val="000000"/>
                <w:sz w:val="23"/>
                <w:szCs w:val="23"/>
                <w:lang w:val="en-US"/>
              </w:rPr>
            </w:rPrChange>
          </w:rPr>
          <w:t>C</w:t>
        </w:r>
        <w:r w:rsidRPr="00541BB3">
          <w:rPr>
            <w:b w:val="0"/>
            <w:i/>
            <w:color w:val="000000"/>
            <w:sz w:val="23"/>
            <w:szCs w:val="23"/>
            <w:lang w:val="en-US"/>
            <w:rPrChange w:id="786" w:author="aeshaw1" w:date="2015-06-28T22:52:00Z">
              <w:rPr>
                <w:i/>
                <w:color w:val="000000"/>
                <w:sz w:val="23"/>
                <w:szCs w:val="23"/>
                <w:lang w:val="en-US"/>
              </w:rPr>
            </w:rPrChange>
          </w:rPr>
          <w:t>um</w:t>
        </w:r>
        <w:proofErr w:type="gramEnd"/>
        <w:r w:rsidRPr="00541BB3">
          <w:rPr>
            <w:b w:val="0"/>
            <w:i/>
            <w:color w:val="000000"/>
            <w:sz w:val="23"/>
            <w:szCs w:val="23"/>
            <w:lang w:val="en-US"/>
            <w:rPrChange w:id="787" w:author="aeshaw1" w:date="2015-06-28T22:52:00Z">
              <w:rPr>
                <w:i/>
                <w:color w:val="000000"/>
                <w:sz w:val="23"/>
                <w:szCs w:val="23"/>
                <w:lang w:val="en-US"/>
              </w:rPr>
            </w:rPrChange>
          </w:rPr>
          <w:t xml:space="preserve"> </w:t>
        </w:r>
        <w:r w:rsidRPr="00541BB3">
          <w:rPr>
            <w:b w:val="0"/>
            <w:i/>
            <w:color w:val="000000"/>
            <w:sz w:val="23"/>
            <w:szCs w:val="23"/>
            <w:lang w:val="en-US"/>
            <w:rPrChange w:id="788" w:author="aeshaw1" w:date="2015-06-28T22:52:00Z">
              <w:rPr>
                <w:i/>
                <w:color w:val="000000"/>
                <w:sz w:val="23"/>
                <w:szCs w:val="23"/>
                <w:lang w:val="en-US"/>
              </w:rPr>
            </w:rPrChange>
          </w:rPr>
          <w:t>Laude</w:t>
        </w:r>
        <w:r w:rsidRPr="00541BB3">
          <w:rPr>
            <w:b w:val="0"/>
            <w:color w:val="000000"/>
            <w:sz w:val="23"/>
            <w:szCs w:val="23"/>
            <w:lang w:val="en-US"/>
            <w:rPrChange w:id="789" w:author="aeshaw1" w:date="2015-06-28T22:52:00Z">
              <w:rPr>
                <w:color w:val="000000"/>
                <w:sz w:val="23"/>
                <w:szCs w:val="23"/>
                <w:lang w:val="en-US"/>
              </w:rPr>
            </w:rPrChange>
          </w:rPr>
          <w:t xml:space="preserve">. Albert </w:t>
        </w:r>
        <w:proofErr w:type="spellStart"/>
        <w:r w:rsidRPr="00541BB3">
          <w:rPr>
            <w:b w:val="0"/>
            <w:color w:val="000000"/>
            <w:sz w:val="23"/>
            <w:szCs w:val="23"/>
            <w:lang w:val="en-US"/>
            <w:rPrChange w:id="790" w:author="aeshaw1" w:date="2015-06-28T22:52:00Z">
              <w:rPr>
                <w:color w:val="000000"/>
                <w:sz w:val="23"/>
                <w:szCs w:val="23"/>
                <w:lang w:val="en-US"/>
              </w:rPr>
            </w:rPrChange>
          </w:rPr>
          <w:t>Ludwigs</w:t>
        </w:r>
        <w:proofErr w:type="spellEnd"/>
        <w:r w:rsidRPr="00541BB3">
          <w:rPr>
            <w:b w:val="0"/>
            <w:color w:val="000000"/>
            <w:sz w:val="23"/>
            <w:szCs w:val="23"/>
            <w:lang w:val="en-US"/>
            <w:rPrChange w:id="791" w:author="aeshaw1" w:date="2015-06-28T22:52:00Z">
              <w:rPr>
                <w:color w:val="000000"/>
                <w:sz w:val="23"/>
                <w:szCs w:val="23"/>
                <w:lang w:val="en-US"/>
              </w:rPr>
            </w:rPrChange>
          </w:rPr>
          <w:t xml:space="preserve"> University – Freiburg, Germany</w:t>
        </w:r>
      </w:ins>
      <w:ins w:id="792" w:author="aeshaw1" w:date="2015-06-28T22:54:00Z">
        <w:r w:rsidR="00541BB3">
          <w:rPr>
            <w:b w:val="0"/>
            <w:color w:val="000000"/>
            <w:sz w:val="23"/>
            <w:szCs w:val="23"/>
            <w:lang w:val="en-US"/>
          </w:rPr>
          <w:t>,</w:t>
        </w:r>
      </w:ins>
      <w:ins w:id="793" w:author="aeshaw1" w:date="2015-06-28T22:40:00Z">
        <w:r w:rsidRPr="00541BB3">
          <w:rPr>
            <w:b w:val="0"/>
            <w:color w:val="000000"/>
            <w:sz w:val="23"/>
            <w:szCs w:val="23"/>
            <w:lang w:val="en-US"/>
            <w:rPrChange w:id="794" w:author="aeshaw1" w:date="2015-06-28T22:52:00Z">
              <w:rPr>
                <w:color w:val="000000"/>
                <w:sz w:val="23"/>
                <w:szCs w:val="23"/>
                <w:lang w:val="en-US"/>
              </w:rPr>
            </w:rPrChange>
          </w:rPr>
          <w:t xml:space="preserve"> 2009</w:t>
        </w:r>
      </w:ins>
      <w:ins w:id="795" w:author="aeshaw1" w:date="2015-06-28T22:54:00Z">
        <w:r w:rsidR="00541BB3">
          <w:rPr>
            <w:b w:val="0"/>
            <w:color w:val="000000"/>
            <w:sz w:val="23"/>
            <w:szCs w:val="23"/>
            <w:lang w:val="en-US"/>
          </w:rPr>
          <w:t>.</w:t>
        </w:r>
      </w:ins>
    </w:p>
    <w:p w:rsidR="00541BB3" w:rsidRDefault="00541BB3" w:rsidP="000B5DD7">
      <w:pPr>
        <w:pStyle w:val="Heading2"/>
        <w:shd w:val="clear" w:color="auto" w:fill="FFFFFF"/>
        <w:spacing w:line="338" w:lineRule="atLeast"/>
        <w:rPr>
          <w:ins w:id="796" w:author="aeshaw1" w:date="2015-06-28T22:53:00Z"/>
          <w:b w:val="0"/>
          <w:color w:val="000000"/>
          <w:sz w:val="23"/>
          <w:szCs w:val="23"/>
          <w:lang w:val="en-US"/>
        </w:rPr>
        <w:pPrChange w:id="797" w:author="aeshaw1" w:date="2015-06-28T22:49:00Z">
          <w:pPr>
            <w:pStyle w:val="Heading2"/>
            <w:shd w:val="clear" w:color="auto" w:fill="FFFFFF"/>
            <w:spacing w:line="338" w:lineRule="atLeast"/>
            <w:jc w:val="center"/>
          </w:pPr>
        </w:pPrChange>
      </w:pPr>
      <w:proofErr w:type="gramStart"/>
      <w:ins w:id="798" w:author="aeshaw1" w:date="2015-06-28T22:53:00Z">
        <w:r w:rsidRPr="007576D4">
          <w:rPr>
            <w:b w:val="0"/>
            <w:color w:val="000000"/>
            <w:sz w:val="23"/>
            <w:szCs w:val="23"/>
            <w:lang w:val="en-US"/>
          </w:rPr>
          <w:t>M.A. in Philosophy of Science.</w:t>
        </w:r>
        <w:proofErr w:type="gramEnd"/>
        <w:r w:rsidRPr="007576D4" w:rsidDel="00541BB3">
          <w:rPr>
            <w:b w:val="0"/>
            <w:color w:val="000000"/>
            <w:sz w:val="23"/>
            <w:szCs w:val="23"/>
            <w:lang w:val="en-US"/>
          </w:rPr>
          <w:t xml:space="preserve"> </w:t>
        </w:r>
        <w:r w:rsidRPr="00541BB3">
          <w:rPr>
            <w:b w:val="0"/>
            <w:color w:val="000000"/>
            <w:sz w:val="23"/>
            <w:szCs w:val="23"/>
            <w:lang w:val="en-US"/>
            <w:rPrChange w:id="799" w:author="aeshaw1" w:date="2015-06-28T22:53:00Z">
              <w:rPr>
                <w:b w:val="0"/>
                <w:color w:val="000000"/>
                <w:sz w:val="23"/>
                <w:szCs w:val="23"/>
              </w:rPr>
            </w:rPrChange>
          </w:rPr>
          <w:t>Amsterdam University – Amsterdam, Netherlands</w:t>
        </w:r>
      </w:ins>
      <w:ins w:id="800" w:author="aeshaw1" w:date="2015-06-28T22:54:00Z">
        <w:r>
          <w:rPr>
            <w:b w:val="0"/>
            <w:color w:val="000000"/>
            <w:sz w:val="23"/>
            <w:szCs w:val="23"/>
            <w:lang w:val="en-US"/>
          </w:rPr>
          <w:t>,</w:t>
        </w:r>
      </w:ins>
      <w:ins w:id="801" w:author="aeshaw1" w:date="2015-06-28T22:53:00Z">
        <w:r w:rsidRPr="00541BB3">
          <w:rPr>
            <w:b w:val="0"/>
            <w:color w:val="000000"/>
            <w:sz w:val="23"/>
            <w:szCs w:val="23"/>
            <w:lang w:val="en-US"/>
            <w:rPrChange w:id="802" w:author="aeshaw1" w:date="2015-06-28T22:53:00Z">
              <w:rPr>
                <w:b w:val="0"/>
                <w:color w:val="000000"/>
                <w:sz w:val="23"/>
                <w:szCs w:val="23"/>
              </w:rPr>
            </w:rPrChange>
          </w:rPr>
          <w:t xml:space="preserve"> 2005</w:t>
        </w:r>
      </w:ins>
      <w:ins w:id="803" w:author="aeshaw1" w:date="2015-06-28T22:54:00Z">
        <w:r>
          <w:rPr>
            <w:b w:val="0"/>
            <w:color w:val="000000"/>
            <w:sz w:val="23"/>
            <w:szCs w:val="23"/>
            <w:lang w:val="en-US"/>
          </w:rPr>
          <w:t>.</w:t>
        </w:r>
      </w:ins>
    </w:p>
    <w:p w:rsidR="000B5DD7" w:rsidRPr="00541BB3" w:rsidDel="00541BB3" w:rsidRDefault="000B5DD7" w:rsidP="000B5DD7">
      <w:pPr>
        <w:pStyle w:val="Heading2"/>
        <w:shd w:val="clear" w:color="auto" w:fill="FFFFFF"/>
        <w:spacing w:line="338" w:lineRule="atLeast"/>
        <w:rPr>
          <w:del w:id="804" w:author="aeshaw1" w:date="2015-06-28T22:51:00Z"/>
          <w:b w:val="0"/>
          <w:color w:val="000000"/>
          <w:sz w:val="23"/>
          <w:szCs w:val="23"/>
          <w:lang w:val="en-US"/>
          <w:rPrChange w:id="805" w:author="aeshaw1" w:date="2015-06-28T22:52:00Z">
            <w:rPr>
              <w:del w:id="806" w:author="aeshaw1" w:date="2015-06-28T22:51:00Z"/>
              <w:color w:val="000000"/>
              <w:sz w:val="23"/>
              <w:szCs w:val="23"/>
              <w:lang w:val="en-US"/>
            </w:rPr>
          </w:rPrChange>
        </w:rPr>
        <w:pPrChange w:id="807" w:author="aeshaw1" w:date="2015-06-28T22:50:00Z">
          <w:pPr>
            <w:numPr>
              <w:numId w:val="8"/>
            </w:numPr>
            <w:shd w:val="clear" w:color="auto" w:fill="FFFFFF"/>
            <w:tabs>
              <w:tab w:val="num" w:pos="720"/>
            </w:tabs>
            <w:spacing w:before="100" w:beforeAutospacing="1" w:after="100" w:afterAutospacing="1" w:line="338" w:lineRule="atLeast"/>
            <w:ind w:left="720" w:hanging="360"/>
          </w:pPr>
        </w:pPrChange>
      </w:pPr>
      <w:moveToRangeStart w:id="808" w:author="aeshaw1" w:date="2015-06-28T22:50:00Z" w:name="move423295139"/>
      <w:proofErr w:type="gramStart"/>
      <w:moveTo w:id="809" w:author="aeshaw1" w:date="2015-06-28T22:50:00Z">
        <w:r w:rsidRPr="00541BB3">
          <w:rPr>
            <w:b w:val="0"/>
            <w:color w:val="000000"/>
            <w:sz w:val="23"/>
            <w:szCs w:val="23"/>
            <w:lang w:val="en-US"/>
            <w:rPrChange w:id="810" w:author="aeshaw1" w:date="2015-06-28T22:52:00Z">
              <w:rPr>
                <w:color w:val="000000"/>
                <w:sz w:val="23"/>
                <w:szCs w:val="23"/>
                <w:lang w:val="en-US"/>
              </w:rPr>
            </w:rPrChange>
          </w:rPr>
          <w:t>M.S. in Forestry and Environmental Sciences.</w:t>
        </w:r>
      </w:moveTo>
      <w:proofErr w:type="gramEnd"/>
      <w:ins w:id="811" w:author="aeshaw1" w:date="2015-06-28T22:51:00Z">
        <w:r w:rsidR="00541BB3" w:rsidRPr="00541BB3">
          <w:rPr>
            <w:b w:val="0"/>
            <w:color w:val="000000"/>
            <w:sz w:val="23"/>
            <w:szCs w:val="23"/>
            <w:lang w:val="en-US"/>
            <w:rPrChange w:id="812" w:author="aeshaw1" w:date="2015-06-28T22:52:00Z">
              <w:rPr>
                <w:color w:val="000000"/>
                <w:lang w:val="en-US"/>
              </w:rPr>
            </w:rPrChange>
          </w:rPr>
          <w:t xml:space="preserve">  </w:t>
        </w:r>
      </w:ins>
    </w:p>
    <w:moveToRangeEnd w:id="808"/>
    <w:p w:rsidR="00F26834" w:rsidRPr="00541BB3" w:rsidRDefault="00F26834" w:rsidP="000B5DD7">
      <w:pPr>
        <w:pStyle w:val="Heading2"/>
        <w:shd w:val="clear" w:color="auto" w:fill="FFFFFF"/>
        <w:spacing w:line="338" w:lineRule="atLeast"/>
        <w:rPr>
          <w:b w:val="0"/>
          <w:color w:val="000000"/>
          <w:sz w:val="23"/>
          <w:szCs w:val="23"/>
          <w:lang w:val="en-US"/>
          <w:rPrChange w:id="813" w:author="aeshaw1" w:date="2015-06-28T22:52:00Z">
            <w:rPr>
              <w:color w:val="000000"/>
              <w:sz w:val="36"/>
              <w:szCs w:val="36"/>
              <w:lang w:val="en-US"/>
            </w:rPr>
          </w:rPrChange>
        </w:rPr>
        <w:pPrChange w:id="814" w:author="aeshaw1" w:date="2015-06-28T22:49:00Z">
          <w:pPr>
            <w:pStyle w:val="Heading2"/>
            <w:shd w:val="clear" w:color="auto" w:fill="FFFFFF"/>
            <w:spacing w:line="338" w:lineRule="atLeast"/>
            <w:jc w:val="center"/>
          </w:pPr>
        </w:pPrChange>
      </w:pPr>
      <w:proofErr w:type="spellStart"/>
      <w:r w:rsidRPr="00541BB3">
        <w:rPr>
          <w:b w:val="0"/>
          <w:color w:val="000000"/>
          <w:sz w:val="23"/>
          <w:szCs w:val="23"/>
          <w:lang w:val="en-US"/>
          <w:rPrChange w:id="815" w:author="aeshaw1" w:date="2015-06-28T22:52:00Z">
            <w:rPr>
              <w:color w:val="000000"/>
              <w:lang w:val="en-US"/>
            </w:rPr>
          </w:rPrChange>
        </w:rPr>
        <w:t>Wageningen</w:t>
      </w:r>
      <w:proofErr w:type="spellEnd"/>
      <w:r w:rsidRPr="00541BB3">
        <w:rPr>
          <w:b w:val="0"/>
          <w:color w:val="000000"/>
          <w:sz w:val="23"/>
          <w:szCs w:val="23"/>
          <w:lang w:val="en-US"/>
          <w:rPrChange w:id="816" w:author="aeshaw1" w:date="2015-06-28T22:52:00Z">
            <w:rPr>
              <w:color w:val="000000"/>
              <w:lang w:val="en-US"/>
            </w:rPr>
          </w:rPrChange>
        </w:rPr>
        <w:t xml:space="preserve"> University – </w:t>
      </w:r>
      <w:proofErr w:type="spellStart"/>
      <w:r w:rsidRPr="00541BB3">
        <w:rPr>
          <w:b w:val="0"/>
          <w:color w:val="000000"/>
          <w:sz w:val="23"/>
          <w:szCs w:val="23"/>
          <w:lang w:val="en-US"/>
          <w:rPrChange w:id="817" w:author="aeshaw1" w:date="2015-06-28T22:52:00Z">
            <w:rPr>
              <w:color w:val="000000"/>
              <w:lang w:val="en-US"/>
            </w:rPr>
          </w:rPrChange>
        </w:rPr>
        <w:t>Wageningen</w:t>
      </w:r>
      <w:proofErr w:type="spellEnd"/>
      <w:r w:rsidRPr="00541BB3">
        <w:rPr>
          <w:b w:val="0"/>
          <w:color w:val="000000"/>
          <w:sz w:val="23"/>
          <w:szCs w:val="23"/>
          <w:lang w:val="en-US"/>
          <w:rPrChange w:id="818" w:author="aeshaw1" w:date="2015-06-28T22:52:00Z">
            <w:rPr>
              <w:color w:val="000000"/>
              <w:lang w:val="en-US"/>
            </w:rPr>
          </w:rPrChange>
        </w:rPr>
        <w:t>,</w:t>
      </w:r>
      <w:ins w:id="819" w:author="aeshaw1" w:date="2015-06-28T22:54:00Z">
        <w:r w:rsidR="00541BB3">
          <w:rPr>
            <w:b w:val="0"/>
            <w:color w:val="000000"/>
            <w:sz w:val="23"/>
            <w:szCs w:val="23"/>
            <w:lang w:val="en-US"/>
          </w:rPr>
          <w:t xml:space="preserve"> </w:t>
        </w:r>
      </w:ins>
      <w:del w:id="820" w:author="aeshaw1" w:date="2015-06-28T22:54:00Z">
        <w:r w:rsidRPr="00541BB3" w:rsidDel="00541BB3">
          <w:rPr>
            <w:b w:val="0"/>
            <w:color w:val="000000"/>
            <w:sz w:val="23"/>
            <w:szCs w:val="23"/>
            <w:lang w:val="en-US"/>
            <w:rPrChange w:id="821" w:author="aeshaw1" w:date="2015-06-28T22:52:00Z">
              <w:rPr>
                <w:color w:val="000000"/>
                <w:lang w:val="en-US"/>
              </w:rPr>
            </w:rPrChange>
          </w:rPr>
          <w:delText xml:space="preserve"> </w:delText>
        </w:r>
      </w:del>
      <w:r w:rsidRPr="00541BB3">
        <w:rPr>
          <w:b w:val="0"/>
          <w:color w:val="000000"/>
          <w:sz w:val="23"/>
          <w:szCs w:val="23"/>
          <w:lang w:val="en-US"/>
          <w:rPrChange w:id="822" w:author="aeshaw1" w:date="2015-06-28T22:52:00Z">
            <w:rPr>
              <w:color w:val="000000"/>
              <w:lang w:val="en-US"/>
            </w:rPr>
          </w:rPrChange>
        </w:rPr>
        <w:t>Netherlands</w:t>
      </w:r>
      <w:ins w:id="823" w:author="aeshaw1" w:date="2015-06-28T22:54:00Z">
        <w:r w:rsidR="00541BB3">
          <w:rPr>
            <w:b w:val="0"/>
            <w:color w:val="000000"/>
            <w:sz w:val="23"/>
            <w:szCs w:val="23"/>
            <w:lang w:val="en-US"/>
          </w:rPr>
          <w:t>,</w:t>
        </w:r>
      </w:ins>
      <w:r w:rsidRPr="00541BB3">
        <w:rPr>
          <w:b w:val="0"/>
          <w:color w:val="000000"/>
          <w:sz w:val="23"/>
          <w:szCs w:val="23"/>
          <w:lang w:val="en-US"/>
          <w:rPrChange w:id="824" w:author="aeshaw1" w:date="2015-06-28T22:52:00Z">
            <w:rPr>
              <w:color w:val="000000"/>
              <w:lang w:val="en-US"/>
            </w:rPr>
          </w:rPrChange>
        </w:rPr>
        <w:t xml:space="preserve"> </w:t>
      </w:r>
      <w:del w:id="825" w:author="aeshaw1" w:date="2015-06-28T22:55:00Z">
        <w:r w:rsidRPr="00541BB3" w:rsidDel="00541BB3">
          <w:rPr>
            <w:b w:val="0"/>
            <w:color w:val="000000"/>
            <w:sz w:val="23"/>
            <w:szCs w:val="23"/>
            <w:lang w:val="en-US"/>
            <w:rPrChange w:id="826" w:author="aeshaw1" w:date="2015-06-28T22:52:00Z">
              <w:rPr>
                <w:color w:val="000000"/>
                <w:lang w:val="en-US"/>
              </w:rPr>
            </w:rPrChange>
          </w:rPr>
          <w:delText>1998-</w:delText>
        </w:r>
      </w:del>
      <w:r w:rsidRPr="00541BB3">
        <w:rPr>
          <w:b w:val="0"/>
          <w:color w:val="000000"/>
          <w:sz w:val="23"/>
          <w:szCs w:val="23"/>
          <w:lang w:val="en-US"/>
          <w:rPrChange w:id="827" w:author="aeshaw1" w:date="2015-06-28T22:52:00Z">
            <w:rPr>
              <w:color w:val="000000"/>
              <w:lang w:val="en-US"/>
            </w:rPr>
          </w:rPrChange>
        </w:rPr>
        <w:t>2005</w:t>
      </w:r>
      <w:ins w:id="828" w:author="aeshaw1" w:date="2015-06-28T22:54:00Z">
        <w:r w:rsidR="00541BB3">
          <w:rPr>
            <w:b w:val="0"/>
            <w:color w:val="000000"/>
            <w:sz w:val="23"/>
            <w:szCs w:val="23"/>
            <w:lang w:val="en-US"/>
          </w:rPr>
          <w:t>.</w:t>
        </w:r>
      </w:ins>
    </w:p>
    <w:p w:rsidR="00F26834" w:rsidRPr="00541BB3" w:rsidDel="00541BB3" w:rsidRDefault="00F26834" w:rsidP="000B5DD7">
      <w:pPr>
        <w:pStyle w:val="Heading3"/>
        <w:shd w:val="clear" w:color="auto" w:fill="FFFFFF"/>
        <w:spacing w:line="338" w:lineRule="atLeast"/>
        <w:rPr>
          <w:del w:id="829" w:author="aeshaw1" w:date="2015-06-28T22:51:00Z"/>
          <w:b w:val="0"/>
          <w:color w:val="000000"/>
          <w:sz w:val="23"/>
          <w:szCs w:val="23"/>
          <w:lang w:val="en-US"/>
          <w:rPrChange w:id="830" w:author="aeshaw1" w:date="2015-06-28T22:52:00Z">
            <w:rPr>
              <w:del w:id="831" w:author="aeshaw1" w:date="2015-06-28T22:51:00Z"/>
              <w:color w:val="000000"/>
            </w:rPr>
          </w:rPrChange>
        </w:rPr>
        <w:pPrChange w:id="832" w:author="aeshaw1" w:date="2015-06-28T22:49:00Z">
          <w:pPr>
            <w:pStyle w:val="Heading3"/>
            <w:shd w:val="clear" w:color="auto" w:fill="FFFFFF"/>
            <w:spacing w:line="338" w:lineRule="atLeast"/>
            <w:jc w:val="both"/>
          </w:pPr>
        </w:pPrChange>
      </w:pPr>
      <w:del w:id="833" w:author="aeshaw1" w:date="2015-06-28T22:51:00Z">
        <w:r w:rsidRPr="00541BB3" w:rsidDel="00541BB3">
          <w:rPr>
            <w:b w:val="0"/>
            <w:color w:val="000000"/>
            <w:sz w:val="23"/>
            <w:szCs w:val="23"/>
            <w:lang w:val="en-US"/>
            <w:rPrChange w:id="834" w:author="aeshaw1" w:date="2015-06-28T22:52:00Z">
              <w:rPr>
                <w:color w:val="000000"/>
              </w:rPr>
            </w:rPrChange>
          </w:rPr>
          <w:delText>Study themes</w:delText>
        </w:r>
      </w:del>
    </w:p>
    <w:p w:rsidR="00F26834" w:rsidRPr="00541BB3" w:rsidDel="00541BB3" w:rsidRDefault="00F26834" w:rsidP="000B5DD7">
      <w:pPr>
        <w:pStyle w:val="NormalWeb"/>
        <w:shd w:val="clear" w:color="auto" w:fill="FFFFFF"/>
        <w:spacing w:before="0" w:beforeAutospacing="0" w:after="0" w:afterAutospacing="0" w:line="360" w:lineRule="atLeast"/>
        <w:rPr>
          <w:del w:id="835" w:author="aeshaw1" w:date="2015-06-28T22:51:00Z"/>
          <w:color w:val="000000"/>
          <w:sz w:val="23"/>
          <w:szCs w:val="23"/>
          <w:rPrChange w:id="836" w:author="aeshaw1" w:date="2015-06-28T22:52:00Z">
            <w:rPr>
              <w:del w:id="837" w:author="aeshaw1" w:date="2015-06-28T22:51:00Z"/>
              <w:color w:val="000000"/>
              <w:sz w:val="23"/>
              <w:szCs w:val="23"/>
            </w:rPr>
          </w:rPrChange>
        </w:rPr>
        <w:pPrChange w:id="838" w:author="aeshaw1" w:date="2015-06-28T22:49:00Z">
          <w:pPr>
            <w:pStyle w:val="NormalWeb"/>
            <w:shd w:val="clear" w:color="auto" w:fill="FFFFFF"/>
            <w:spacing w:before="0" w:beforeAutospacing="0" w:after="0" w:afterAutospacing="0" w:line="360" w:lineRule="atLeast"/>
            <w:jc w:val="both"/>
          </w:pPr>
        </w:pPrChange>
      </w:pPr>
      <w:del w:id="839" w:author="aeshaw1" w:date="2015-06-28T22:51:00Z">
        <w:r w:rsidRPr="00541BB3" w:rsidDel="00541BB3">
          <w:rPr>
            <w:color w:val="000000"/>
            <w:sz w:val="23"/>
            <w:szCs w:val="23"/>
            <w:lang w:val="en-US"/>
            <w:rPrChange w:id="840" w:author="aeshaw1" w:date="2015-06-28T22:52:00Z">
              <w:rPr>
                <w:color w:val="000000"/>
                <w:sz w:val="23"/>
                <w:szCs w:val="23"/>
                <w:lang w:val="en-US"/>
              </w:rPr>
            </w:rPrChange>
          </w:rPr>
          <w:delText xml:space="preserve">At Wageningen University, it was pretty common to design an individual program for graduation. There were strickt demands for an individual study plan based on coherence of the subjects that you follow and the intellectual level of the plan as a whole. I usually refer to my program at Wageningen University as "Mathematical Ecology", meaning that I had a large amound of mathematics, statistics and quantitative ecology in my program. I combined my study at Wageningen University with a study of Philosophy of Science at Amsterdam University. My study program at Wageningen University consisted of 5 year * 42 credits per year. And Amersterdam University of 4 years * 42 credits per year. However, many credits are waived due to the double master. </w:delText>
        </w:r>
        <w:r w:rsidRPr="00541BB3" w:rsidDel="00541BB3">
          <w:rPr>
            <w:color w:val="000000"/>
            <w:sz w:val="23"/>
            <w:szCs w:val="23"/>
            <w:rPrChange w:id="841" w:author="aeshaw1" w:date="2015-06-28T22:52:00Z">
              <w:rPr>
                <w:color w:val="000000"/>
                <w:sz w:val="23"/>
                <w:szCs w:val="23"/>
              </w:rPr>
            </w:rPrChange>
          </w:rPr>
          <w:delText>My combined study program therefore was only 6 * 42 credits.</w:delText>
        </w:r>
      </w:del>
    </w:p>
    <w:p w:rsidR="00F26834" w:rsidRPr="00541BB3" w:rsidDel="00541BB3" w:rsidRDefault="00F26834" w:rsidP="000B5DD7">
      <w:pPr>
        <w:pStyle w:val="Heading3"/>
        <w:shd w:val="clear" w:color="auto" w:fill="FFFFFF"/>
        <w:spacing w:line="338" w:lineRule="atLeast"/>
        <w:rPr>
          <w:del w:id="842" w:author="aeshaw1" w:date="2015-06-28T22:51:00Z"/>
          <w:b w:val="0"/>
          <w:color w:val="000000"/>
          <w:sz w:val="23"/>
          <w:szCs w:val="23"/>
          <w:rPrChange w:id="843" w:author="aeshaw1" w:date="2015-06-28T22:52:00Z">
            <w:rPr>
              <w:del w:id="844" w:author="aeshaw1" w:date="2015-06-28T22:51:00Z"/>
              <w:color w:val="000000"/>
            </w:rPr>
          </w:rPrChange>
        </w:rPr>
        <w:pPrChange w:id="845" w:author="aeshaw1" w:date="2015-06-28T22:49:00Z">
          <w:pPr>
            <w:pStyle w:val="Heading3"/>
            <w:shd w:val="clear" w:color="auto" w:fill="FFFFFF"/>
            <w:spacing w:line="338" w:lineRule="atLeast"/>
            <w:jc w:val="both"/>
          </w:pPr>
        </w:pPrChange>
      </w:pPr>
      <w:del w:id="846" w:author="aeshaw1" w:date="2015-06-28T22:51:00Z">
        <w:r w:rsidRPr="00541BB3" w:rsidDel="00541BB3">
          <w:rPr>
            <w:b w:val="0"/>
            <w:color w:val="000000"/>
            <w:sz w:val="23"/>
            <w:szCs w:val="23"/>
            <w:rPrChange w:id="847" w:author="aeshaw1" w:date="2015-06-28T22:52:00Z">
              <w:rPr>
                <w:color w:val="000000"/>
              </w:rPr>
            </w:rPrChange>
          </w:rPr>
          <w:delText>Accomplishments</w:delText>
        </w:r>
      </w:del>
    </w:p>
    <w:p w:rsidR="00F26834" w:rsidRPr="00541BB3" w:rsidDel="00541BB3" w:rsidRDefault="00F26834" w:rsidP="000B5DD7">
      <w:pPr>
        <w:numPr>
          <w:ilvl w:val="0"/>
          <w:numId w:val="8"/>
        </w:numPr>
        <w:shd w:val="clear" w:color="auto" w:fill="FFFFFF"/>
        <w:spacing w:before="100" w:beforeAutospacing="1" w:after="100" w:afterAutospacing="1" w:line="338" w:lineRule="atLeast"/>
        <w:rPr>
          <w:del w:id="848" w:author="aeshaw1" w:date="2015-06-28T22:51:00Z"/>
          <w:color w:val="000000"/>
          <w:sz w:val="23"/>
          <w:szCs w:val="23"/>
          <w:lang w:val="en-US"/>
          <w:rPrChange w:id="849" w:author="aeshaw1" w:date="2015-06-28T22:52:00Z">
            <w:rPr>
              <w:del w:id="850" w:author="aeshaw1" w:date="2015-06-28T22:51:00Z"/>
              <w:color w:val="000000"/>
              <w:sz w:val="23"/>
              <w:szCs w:val="23"/>
              <w:lang w:val="en-US"/>
            </w:rPr>
          </w:rPrChange>
        </w:rPr>
        <w:pPrChange w:id="851" w:author="aeshaw1" w:date="2015-06-28T22:49:00Z">
          <w:pPr>
            <w:numPr>
              <w:numId w:val="8"/>
            </w:numPr>
            <w:shd w:val="clear" w:color="auto" w:fill="FFFFFF"/>
            <w:tabs>
              <w:tab w:val="num" w:pos="720"/>
            </w:tabs>
            <w:spacing w:before="100" w:beforeAutospacing="1" w:after="100" w:afterAutospacing="1" w:line="338" w:lineRule="atLeast"/>
            <w:ind w:left="720" w:hanging="360"/>
            <w:jc w:val="both"/>
          </w:pPr>
        </w:pPrChange>
      </w:pPr>
      <w:moveFromRangeStart w:id="852" w:author="aeshaw1" w:date="2015-06-28T22:50:00Z" w:name="move423295139"/>
      <w:moveFrom w:id="853" w:author="aeshaw1" w:date="2015-06-28T22:50:00Z">
        <w:del w:id="854" w:author="aeshaw1" w:date="2015-06-28T22:51:00Z">
          <w:r w:rsidRPr="00541BB3" w:rsidDel="00541BB3">
            <w:rPr>
              <w:color w:val="000000"/>
              <w:sz w:val="23"/>
              <w:szCs w:val="23"/>
              <w:lang w:val="en-US"/>
              <w:rPrChange w:id="855" w:author="aeshaw1" w:date="2015-06-28T22:52:00Z">
                <w:rPr>
                  <w:color w:val="000000"/>
                  <w:sz w:val="23"/>
                  <w:szCs w:val="23"/>
                  <w:lang w:val="en-US"/>
                </w:rPr>
              </w:rPrChange>
            </w:rPr>
            <w:delText>M.S. in Forestry and Environmental Sciences.</w:delText>
          </w:r>
        </w:del>
      </w:moveFrom>
    </w:p>
    <w:moveFromRangeEnd w:id="852"/>
    <w:p w:rsidR="00F26834" w:rsidRPr="00541BB3" w:rsidDel="00541BB3" w:rsidRDefault="00F26834" w:rsidP="000B5DD7">
      <w:pPr>
        <w:pStyle w:val="Heading3"/>
        <w:shd w:val="clear" w:color="auto" w:fill="FFFFFF"/>
        <w:spacing w:line="338" w:lineRule="atLeast"/>
        <w:rPr>
          <w:del w:id="856" w:author="aeshaw1" w:date="2015-06-28T22:51:00Z"/>
          <w:b w:val="0"/>
          <w:color w:val="000000"/>
          <w:sz w:val="23"/>
          <w:szCs w:val="23"/>
          <w:rPrChange w:id="857" w:author="aeshaw1" w:date="2015-06-28T22:52:00Z">
            <w:rPr>
              <w:del w:id="858" w:author="aeshaw1" w:date="2015-06-28T22:51:00Z"/>
              <w:color w:val="000000"/>
            </w:rPr>
          </w:rPrChange>
        </w:rPr>
        <w:pPrChange w:id="859" w:author="aeshaw1" w:date="2015-06-28T22:49:00Z">
          <w:pPr>
            <w:pStyle w:val="Heading3"/>
            <w:shd w:val="clear" w:color="auto" w:fill="FFFFFF"/>
            <w:spacing w:line="338" w:lineRule="atLeast"/>
            <w:jc w:val="both"/>
          </w:pPr>
        </w:pPrChange>
      </w:pPr>
      <w:del w:id="860" w:author="aeshaw1" w:date="2015-06-28T22:51:00Z">
        <w:r w:rsidRPr="00541BB3" w:rsidDel="00541BB3">
          <w:rPr>
            <w:b w:val="0"/>
            <w:color w:val="000000"/>
            <w:sz w:val="23"/>
            <w:szCs w:val="23"/>
            <w:rPrChange w:id="861" w:author="aeshaw1" w:date="2015-06-28T22:52:00Z">
              <w:rPr>
                <w:color w:val="000000"/>
              </w:rPr>
            </w:rPrChange>
          </w:rPr>
          <w:delText>Publications</w:delText>
        </w:r>
      </w:del>
    </w:p>
    <w:p w:rsidR="00F26834" w:rsidRPr="00541BB3" w:rsidDel="00541BB3" w:rsidRDefault="00F26834" w:rsidP="000B5DD7">
      <w:pPr>
        <w:pStyle w:val="NormalWeb"/>
        <w:numPr>
          <w:ilvl w:val="0"/>
          <w:numId w:val="9"/>
        </w:numPr>
        <w:shd w:val="clear" w:color="auto" w:fill="FFFFFF"/>
        <w:spacing w:before="0" w:beforeAutospacing="0" w:after="0" w:afterAutospacing="0" w:line="360" w:lineRule="atLeast"/>
        <w:rPr>
          <w:del w:id="862" w:author="aeshaw1" w:date="2015-06-28T22:51:00Z"/>
          <w:color w:val="000000"/>
          <w:sz w:val="23"/>
          <w:szCs w:val="23"/>
          <w:rPrChange w:id="863" w:author="aeshaw1" w:date="2015-06-28T22:52:00Z">
            <w:rPr>
              <w:del w:id="864" w:author="aeshaw1" w:date="2015-06-28T22:51:00Z"/>
              <w:color w:val="000000"/>
              <w:sz w:val="23"/>
              <w:szCs w:val="23"/>
            </w:rPr>
          </w:rPrChange>
        </w:rPr>
        <w:pPrChange w:id="865" w:author="aeshaw1" w:date="2015-06-28T22:49:00Z">
          <w:pPr>
            <w:pStyle w:val="NormalWeb"/>
            <w:numPr>
              <w:numId w:val="9"/>
            </w:numPr>
            <w:shd w:val="clear" w:color="auto" w:fill="FFFFFF"/>
            <w:tabs>
              <w:tab w:val="num" w:pos="720"/>
            </w:tabs>
            <w:spacing w:before="0" w:beforeAutospacing="0" w:after="0" w:afterAutospacing="0" w:line="360" w:lineRule="atLeast"/>
            <w:ind w:left="720" w:hanging="360"/>
            <w:jc w:val="both"/>
          </w:pPr>
        </w:pPrChange>
      </w:pPr>
      <w:del w:id="866" w:author="aeshaw1" w:date="2015-06-28T22:51:00Z">
        <w:r w:rsidRPr="00541BB3" w:rsidDel="00541BB3">
          <w:rPr>
            <w:color w:val="000000"/>
            <w:sz w:val="23"/>
            <w:szCs w:val="23"/>
            <w:lang w:val="en-US"/>
            <w:rPrChange w:id="867" w:author="aeshaw1" w:date="2015-06-28T22:52:00Z">
              <w:rPr>
                <w:color w:val="000000"/>
                <w:sz w:val="23"/>
                <w:szCs w:val="23"/>
                <w:lang w:val="en-US"/>
              </w:rPr>
            </w:rPrChange>
          </w:rPr>
          <w:delText xml:space="preserve">Modelling decomposition of standard plant material along an altitudinal gradient: A re-analysis of data of Coûteaux et al. </w:delText>
        </w:r>
        <w:r w:rsidRPr="00541BB3" w:rsidDel="00541BB3">
          <w:rPr>
            <w:color w:val="000000"/>
            <w:sz w:val="23"/>
            <w:szCs w:val="23"/>
            <w:rPrChange w:id="868" w:author="aeshaw1" w:date="2015-06-28T22:52:00Z">
              <w:rPr>
                <w:color w:val="000000"/>
                <w:sz w:val="23"/>
                <w:szCs w:val="23"/>
              </w:rPr>
            </w:rPrChange>
          </w:rPr>
          <w:delText>(2002)</w:delText>
        </w:r>
      </w:del>
    </w:p>
    <w:p w:rsidR="00F26834" w:rsidRPr="00541BB3" w:rsidDel="00541BB3" w:rsidRDefault="00F26834" w:rsidP="000B5DD7">
      <w:pPr>
        <w:shd w:val="clear" w:color="auto" w:fill="FFFFFF"/>
        <w:spacing w:beforeAutospacing="1" w:afterAutospacing="1" w:line="338" w:lineRule="atLeast"/>
        <w:ind w:left="720"/>
        <w:rPr>
          <w:del w:id="869" w:author="aeshaw1" w:date="2015-06-28T22:51:00Z"/>
          <w:color w:val="000000"/>
          <w:sz w:val="23"/>
          <w:szCs w:val="23"/>
          <w:rPrChange w:id="870" w:author="aeshaw1" w:date="2015-06-28T22:52:00Z">
            <w:rPr>
              <w:del w:id="871" w:author="aeshaw1" w:date="2015-06-28T22:51:00Z"/>
              <w:color w:val="000000"/>
              <w:sz w:val="23"/>
              <w:szCs w:val="23"/>
            </w:rPr>
          </w:rPrChange>
        </w:rPr>
        <w:pPrChange w:id="872" w:author="aeshaw1" w:date="2015-06-28T22:49:00Z">
          <w:pPr>
            <w:shd w:val="clear" w:color="auto" w:fill="FFFFFF"/>
            <w:spacing w:beforeAutospacing="1" w:afterAutospacing="1" w:line="338" w:lineRule="atLeast"/>
            <w:ind w:left="720"/>
            <w:jc w:val="both"/>
          </w:pPr>
        </w:pPrChange>
      </w:pPr>
      <w:del w:id="873" w:author="aeshaw1" w:date="2015-06-28T22:51:00Z">
        <w:r w:rsidRPr="00541BB3" w:rsidDel="00541BB3">
          <w:rPr>
            <w:color w:val="000000"/>
            <w:sz w:val="23"/>
            <w:szCs w:val="23"/>
            <w:rPrChange w:id="874" w:author="aeshaw1" w:date="2015-06-28T22:52:00Z">
              <w:rPr>
                <w:color w:val="000000"/>
                <w:sz w:val="23"/>
                <w:szCs w:val="23"/>
              </w:rPr>
            </w:rPrChange>
          </w:rPr>
          <w:fldChar w:fldCharType="begin"/>
        </w:r>
        <w:r w:rsidRPr="00541BB3" w:rsidDel="00541BB3">
          <w:rPr>
            <w:color w:val="000000"/>
            <w:sz w:val="23"/>
            <w:szCs w:val="23"/>
            <w:rPrChange w:id="875" w:author="aeshaw1" w:date="2015-06-28T22:52:00Z">
              <w:rPr>
                <w:color w:val="000000"/>
                <w:sz w:val="23"/>
                <w:szCs w:val="23"/>
              </w:rPr>
            </w:rPrChange>
          </w:rPr>
          <w:delInstrText xml:space="preserve"> HYPERLINK "http://www.sciencedirect.com/science/article/pii/S0038071706003099" </w:delInstrText>
        </w:r>
        <w:r w:rsidRPr="00541BB3" w:rsidDel="00541BB3">
          <w:rPr>
            <w:color w:val="000000"/>
            <w:sz w:val="23"/>
            <w:szCs w:val="23"/>
            <w:rPrChange w:id="876" w:author="aeshaw1" w:date="2015-06-28T22:52:00Z">
              <w:rPr>
                <w:color w:val="000000"/>
                <w:sz w:val="23"/>
                <w:szCs w:val="23"/>
              </w:rPr>
            </w:rPrChange>
          </w:rPr>
          <w:fldChar w:fldCharType="separate"/>
        </w:r>
        <w:r w:rsidRPr="00541BB3" w:rsidDel="00541BB3">
          <w:rPr>
            <w:rStyle w:val="Hyperlink"/>
            <w:color w:val="31B6FC"/>
            <w:sz w:val="23"/>
            <w:szCs w:val="23"/>
            <w:rPrChange w:id="877" w:author="aeshaw1" w:date="2015-06-28T22:52:00Z">
              <w:rPr>
                <w:rStyle w:val="Hyperlink"/>
                <w:color w:val="31B6FC"/>
                <w:sz w:val="23"/>
                <w:szCs w:val="23"/>
              </w:rPr>
            </w:rPrChange>
          </w:rPr>
          <w:delText>(Soil Biology and Biochemistry)</w:delText>
        </w:r>
        <w:r w:rsidRPr="00541BB3" w:rsidDel="00541BB3">
          <w:rPr>
            <w:color w:val="000000"/>
            <w:sz w:val="23"/>
            <w:szCs w:val="23"/>
            <w:rPrChange w:id="878" w:author="aeshaw1" w:date="2015-06-28T22:52:00Z">
              <w:rPr>
                <w:color w:val="000000"/>
                <w:sz w:val="23"/>
                <w:szCs w:val="23"/>
              </w:rPr>
            </w:rPrChange>
          </w:rPr>
          <w:fldChar w:fldCharType="end"/>
        </w:r>
      </w:del>
    </w:p>
    <w:p w:rsidR="00F26834" w:rsidRPr="00541BB3" w:rsidDel="00541BB3" w:rsidRDefault="00F26834" w:rsidP="000B5DD7">
      <w:pPr>
        <w:pStyle w:val="Heading2"/>
        <w:shd w:val="clear" w:color="auto" w:fill="FFFFFF"/>
        <w:spacing w:line="338" w:lineRule="atLeast"/>
        <w:rPr>
          <w:del w:id="879" w:author="aeshaw1" w:date="2015-06-28T22:52:00Z"/>
          <w:b w:val="0"/>
          <w:color w:val="000000"/>
          <w:sz w:val="23"/>
          <w:szCs w:val="23"/>
          <w:rPrChange w:id="880" w:author="aeshaw1" w:date="2015-06-28T22:52:00Z">
            <w:rPr>
              <w:del w:id="881" w:author="aeshaw1" w:date="2015-06-28T22:52:00Z"/>
              <w:color w:val="000000"/>
              <w:sz w:val="36"/>
              <w:szCs w:val="36"/>
            </w:rPr>
          </w:rPrChange>
        </w:rPr>
        <w:pPrChange w:id="882" w:author="aeshaw1" w:date="2015-06-28T22:49:00Z">
          <w:pPr>
            <w:pStyle w:val="Heading2"/>
            <w:shd w:val="clear" w:color="auto" w:fill="FFFFFF"/>
            <w:spacing w:line="338" w:lineRule="atLeast"/>
            <w:jc w:val="center"/>
          </w:pPr>
        </w:pPrChange>
      </w:pPr>
      <w:del w:id="883" w:author="aeshaw1" w:date="2015-06-28T22:53:00Z">
        <w:r w:rsidRPr="00541BB3" w:rsidDel="00541BB3">
          <w:rPr>
            <w:b w:val="0"/>
            <w:color w:val="000000"/>
            <w:sz w:val="23"/>
            <w:szCs w:val="23"/>
            <w:rPrChange w:id="884" w:author="aeshaw1" w:date="2015-06-28T22:52:00Z">
              <w:rPr>
                <w:color w:val="000000"/>
              </w:rPr>
            </w:rPrChange>
          </w:rPr>
          <w:delText>Amsterdam University – Amsterdam, Netherlands 2001-2005</w:delText>
        </w:r>
      </w:del>
    </w:p>
    <w:p w:rsidR="00F26834" w:rsidDel="00541BB3" w:rsidRDefault="00F26834" w:rsidP="00541BB3">
      <w:pPr>
        <w:pStyle w:val="Heading3"/>
        <w:shd w:val="clear" w:color="auto" w:fill="FFFFFF"/>
        <w:spacing w:line="338" w:lineRule="atLeast"/>
        <w:rPr>
          <w:del w:id="885" w:author="aeshaw1" w:date="2015-06-28T22:52:00Z"/>
          <w:color w:val="000000"/>
        </w:rPr>
        <w:pPrChange w:id="886" w:author="aeshaw1" w:date="2015-06-28T22:52:00Z">
          <w:pPr>
            <w:pStyle w:val="Heading3"/>
            <w:shd w:val="clear" w:color="auto" w:fill="FFFFFF"/>
            <w:spacing w:line="338" w:lineRule="atLeast"/>
            <w:jc w:val="both"/>
          </w:pPr>
        </w:pPrChange>
      </w:pPr>
      <w:del w:id="887" w:author="aeshaw1" w:date="2015-06-28T22:52:00Z">
        <w:r w:rsidDel="00541BB3">
          <w:rPr>
            <w:color w:val="000000"/>
          </w:rPr>
          <w:delText>Study themes</w:delText>
        </w:r>
      </w:del>
    </w:p>
    <w:p w:rsidR="00F26834" w:rsidRPr="00F26834" w:rsidDel="00541BB3" w:rsidRDefault="00F26834" w:rsidP="00541BB3">
      <w:pPr>
        <w:pStyle w:val="NormalWeb"/>
        <w:shd w:val="clear" w:color="auto" w:fill="FFFFFF"/>
        <w:spacing w:before="0" w:beforeAutospacing="0" w:after="0" w:afterAutospacing="0" w:line="360" w:lineRule="atLeast"/>
        <w:rPr>
          <w:del w:id="888" w:author="aeshaw1" w:date="2015-06-28T22:52:00Z"/>
          <w:color w:val="000000"/>
          <w:sz w:val="23"/>
          <w:szCs w:val="23"/>
          <w:lang w:val="en-US"/>
        </w:rPr>
        <w:pPrChange w:id="889" w:author="aeshaw1" w:date="2015-06-28T22:52:00Z">
          <w:pPr>
            <w:pStyle w:val="NormalWeb"/>
            <w:shd w:val="clear" w:color="auto" w:fill="FFFFFF"/>
            <w:spacing w:before="0" w:beforeAutospacing="0" w:after="0" w:afterAutospacing="0" w:line="360" w:lineRule="atLeast"/>
            <w:jc w:val="both"/>
          </w:pPr>
        </w:pPrChange>
      </w:pPr>
      <w:del w:id="890" w:author="aeshaw1" w:date="2015-06-28T22:52:00Z">
        <w:r w:rsidRPr="00F26834" w:rsidDel="00541BB3">
          <w:rPr>
            <w:color w:val="000000"/>
            <w:sz w:val="23"/>
            <w:szCs w:val="23"/>
            <w:lang w:val="en-US"/>
          </w:rPr>
          <w:delText>This was my second study on Philosophy of Science. The study contains a generic year with general topics such as the history of philosophy, logic, knowledge theory. The specialisation year contains a master thesis and some specialization subjects.</w:delText>
        </w:r>
      </w:del>
    </w:p>
    <w:p w:rsidR="00F26834" w:rsidDel="00541BB3" w:rsidRDefault="00F26834" w:rsidP="00541BB3">
      <w:pPr>
        <w:pStyle w:val="Heading3"/>
        <w:shd w:val="clear" w:color="auto" w:fill="FFFFFF"/>
        <w:spacing w:line="338" w:lineRule="atLeast"/>
        <w:rPr>
          <w:del w:id="891" w:author="aeshaw1" w:date="2015-06-28T22:52:00Z"/>
          <w:color w:val="000000"/>
        </w:rPr>
        <w:pPrChange w:id="892" w:author="aeshaw1" w:date="2015-06-28T22:52:00Z">
          <w:pPr>
            <w:pStyle w:val="Heading3"/>
            <w:shd w:val="clear" w:color="auto" w:fill="FFFFFF"/>
            <w:spacing w:line="338" w:lineRule="atLeast"/>
            <w:jc w:val="both"/>
          </w:pPr>
        </w:pPrChange>
      </w:pPr>
      <w:del w:id="893" w:author="aeshaw1" w:date="2015-06-28T22:52:00Z">
        <w:r w:rsidDel="00541BB3">
          <w:rPr>
            <w:color w:val="000000"/>
          </w:rPr>
          <w:delText>Accomplishments</w:delText>
        </w:r>
      </w:del>
    </w:p>
    <w:p w:rsidR="00F26834" w:rsidRPr="00F26834" w:rsidDel="000B5DD7" w:rsidRDefault="00F26834" w:rsidP="00541BB3">
      <w:pPr>
        <w:shd w:val="clear" w:color="auto" w:fill="FFFFFF"/>
        <w:spacing w:before="100" w:beforeAutospacing="1" w:after="100" w:afterAutospacing="1" w:line="338" w:lineRule="atLeast"/>
        <w:rPr>
          <w:del w:id="894" w:author="aeshaw1" w:date="2015-06-28T22:47:00Z"/>
          <w:color w:val="000000"/>
          <w:sz w:val="23"/>
          <w:szCs w:val="23"/>
          <w:lang w:val="en-US"/>
        </w:rPr>
        <w:pPrChange w:id="895" w:author="aeshaw1" w:date="2015-06-28T22:52:00Z">
          <w:pPr>
            <w:numPr>
              <w:numId w:val="10"/>
            </w:numPr>
            <w:shd w:val="clear" w:color="auto" w:fill="FFFFFF"/>
            <w:tabs>
              <w:tab w:val="num" w:pos="720"/>
            </w:tabs>
            <w:spacing w:before="100" w:beforeAutospacing="1" w:after="100" w:afterAutospacing="1" w:line="338" w:lineRule="atLeast"/>
            <w:ind w:left="720" w:hanging="360"/>
            <w:jc w:val="both"/>
          </w:pPr>
        </w:pPrChange>
      </w:pPr>
      <w:del w:id="896" w:author="aeshaw1" w:date="2015-06-28T22:52:00Z">
        <w:r w:rsidRPr="000B5DD7" w:rsidDel="00541BB3">
          <w:rPr>
            <w:color w:val="000000"/>
            <w:sz w:val="23"/>
            <w:szCs w:val="23"/>
            <w:lang w:val="en-US"/>
          </w:rPr>
          <w:delText>M.A. in Philosophy of Science.</w:delText>
        </w:r>
      </w:del>
    </w:p>
    <w:p w:rsidR="00AE29F6" w:rsidRPr="000B5DD7" w:rsidRDefault="00AE29F6" w:rsidP="00541BB3">
      <w:pPr>
        <w:pStyle w:val="Heading2"/>
        <w:shd w:val="clear" w:color="auto" w:fill="FFFFFF"/>
        <w:spacing w:line="338" w:lineRule="atLeast"/>
        <w:rPr>
          <w:lang w:val="en-US"/>
        </w:rPr>
        <w:pPrChange w:id="897" w:author="aeshaw1" w:date="2015-06-28T22:52:00Z">
          <w:pPr/>
        </w:pPrChange>
      </w:pPr>
    </w:p>
    <w:sectPr w:rsidR="00AE29F6" w:rsidRPr="000B5D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2" w:author="aeshaw1" w:date="2015-06-28T15:25:00Z" w:initials="a">
    <w:p w:rsidR="009D4C98" w:rsidRPr="009D4C98" w:rsidRDefault="009D4C98">
      <w:pPr>
        <w:pStyle w:val="CommentText"/>
        <w:rPr>
          <w:lang w:val="en-US"/>
        </w:rPr>
      </w:pPr>
      <w:r>
        <w:rPr>
          <w:rStyle w:val="CommentReference"/>
        </w:rPr>
        <w:annotationRef/>
      </w:r>
      <w:r w:rsidRPr="009D4C98">
        <w:rPr>
          <w:lang w:val="en-US"/>
        </w:rPr>
        <w:t xml:space="preserve">Could you divide this page up into a column for </w:t>
      </w:r>
      <w:r w:rsidR="00C679C2">
        <w:rPr>
          <w:lang w:val="en-US"/>
        </w:rPr>
        <w:t>software vs. a column for languages?</w:t>
      </w:r>
    </w:p>
  </w:comment>
  <w:comment w:id="206" w:author="aeshaw1" w:date="2015-06-28T10:14:00Z" w:initials="a">
    <w:p w:rsidR="00A110C3" w:rsidRPr="009D4C98" w:rsidRDefault="00A110C3">
      <w:pPr>
        <w:pStyle w:val="CommentText"/>
        <w:rPr>
          <w:lang w:val="en-US"/>
        </w:rPr>
      </w:pPr>
      <w:r>
        <w:rPr>
          <w:rStyle w:val="CommentReference"/>
        </w:rPr>
        <w:annotationRef/>
      </w:r>
      <w:r w:rsidR="00BD0B92" w:rsidRPr="009D4C98">
        <w:rPr>
          <w:lang w:val="en-US"/>
        </w:rPr>
        <w:t>I would delete this graphic, since it is not clear what it is trying to show.</w:t>
      </w:r>
    </w:p>
  </w:comment>
  <w:comment w:id="219" w:author="aeshaw1" w:date="2015-06-28T14:38:00Z" w:initials="a">
    <w:p w:rsidR="00A110C3" w:rsidRPr="00F62E07" w:rsidRDefault="00A110C3">
      <w:pPr>
        <w:pStyle w:val="CommentText"/>
        <w:rPr>
          <w:lang w:val="en-US"/>
        </w:rPr>
      </w:pPr>
      <w:r>
        <w:rPr>
          <w:rStyle w:val="CommentReference"/>
        </w:rPr>
        <w:annotationRef/>
      </w:r>
      <w:proofErr w:type="gramStart"/>
      <w:r w:rsidR="00BD0B92" w:rsidRPr="00F62E07">
        <w:rPr>
          <w:lang w:val="en-US"/>
        </w:rPr>
        <w:t>example</w:t>
      </w:r>
      <w:proofErr w:type="gramEnd"/>
      <w:r w:rsidR="00BD0B92" w:rsidRPr="00F62E07">
        <w:rPr>
          <w:lang w:val="en-US"/>
        </w:rPr>
        <w:t xml:space="preserve"> technique</w:t>
      </w:r>
      <w:r w:rsidR="00F62E07" w:rsidRPr="00F62E07">
        <w:rPr>
          <w:lang w:val="en-US"/>
        </w:rPr>
        <w:t>(s)</w:t>
      </w:r>
      <w:r w:rsidR="00BD0B92" w:rsidRPr="00F62E07">
        <w:rPr>
          <w:lang w:val="en-US"/>
        </w:rPr>
        <w:t>?</w:t>
      </w:r>
    </w:p>
  </w:comment>
  <w:comment w:id="240" w:author="aeshaw1" w:date="2015-06-28T15:25:00Z" w:initials="a">
    <w:p w:rsidR="00C679C2" w:rsidRPr="00C679C2" w:rsidRDefault="00C679C2">
      <w:pPr>
        <w:pStyle w:val="CommentText"/>
        <w:rPr>
          <w:lang w:val="en-US"/>
        </w:rPr>
      </w:pPr>
      <w:r>
        <w:rPr>
          <w:rStyle w:val="CommentReference"/>
        </w:rPr>
        <w:annotationRef/>
      </w:r>
      <w:r w:rsidRPr="00C679C2">
        <w:rPr>
          <w:lang w:val="en-US"/>
        </w:rPr>
        <w:t xml:space="preserve">I would only include dates if you need to admit that you </w:t>
      </w:r>
      <w:r>
        <w:rPr>
          <w:lang w:val="en-US"/>
        </w:rPr>
        <w:t>used an</w:t>
      </w:r>
      <w:r w:rsidRPr="00C679C2">
        <w:rPr>
          <w:lang w:val="en-US"/>
        </w:rPr>
        <w:t xml:space="preserve"> obsolete version of software.</w:t>
      </w:r>
    </w:p>
  </w:comment>
  <w:comment w:id="268" w:author="aeshaw1" w:date="2015-06-28T15:34:00Z" w:initials="a">
    <w:p w:rsidR="00C679C2" w:rsidRPr="00C679C2" w:rsidRDefault="00C679C2">
      <w:pPr>
        <w:pStyle w:val="CommentText"/>
        <w:rPr>
          <w:lang w:val="en-US"/>
        </w:rPr>
      </w:pPr>
      <w:r>
        <w:rPr>
          <w:rStyle w:val="CommentReference"/>
        </w:rPr>
        <w:annotationRef/>
      </w:r>
      <w:r>
        <w:rPr>
          <w:lang w:val="en-US"/>
        </w:rPr>
        <w:t>I wouldn’t include any software that isn’t widely known—cut this section down to the standard programs they are looking for so that it fits on the screen without scrolling.</w:t>
      </w:r>
    </w:p>
  </w:comment>
  <w:comment w:id="287" w:author="aeshaw1" w:date="2015-06-28T16:04:00Z" w:initials="a">
    <w:p w:rsidR="006B3477" w:rsidRPr="00A67F86" w:rsidRDefault="006B3477">
      <w:pPr>
        <w:pStyle w:val="CommentText"/>
        <w:rPr>
          <w:lang w:val="en-US"/>
        </w:rPr>
      </w:pPr>
      <w:r>
        <w:rPr>
          <w:rStyle w:val="CommentReference"/>
        </w:rPr>
        <w:annotationRef/>
      </w:r>
      <w:proofErr w:type="gramStart"/>
      <w:r w:rsidR="00BD0B92" w:rsidRPr="00A67F86">
        <w:rPr>
          <w:lang w:val="en-US"/>
        </w:rPr>
        <w:t>this</w:t>
      </w:r>
      <w:proofErr w:type="gramEnd"/>
      <w:r w:rsidR="00BD0B92" w:rsidRPr="00A67F86">
        <w:rPr>
          <w:lang w:val="en-US"/>
        </w:rPr>
        <w:t xml:space="preserve"> sounds redundant to reorganizing data</w:t>
      </w:r>
    </w:p>
  </w:comment>
  <w:comment w:id="296" w:author="aeshaw1" w:date="2015-06-28T15:46:00Z" w:initials="a">
    <w:p w:rsidR="0089156E" w:rsidRPr="0089156E" w:rsidRDefault="0089156E">
      <w:pPr>
        <w:pStyle w:val="CommentText"/>
        <w:rPr>
          <w:lang w:val="en-US"/>
        </w:rPr>
      </w:pPr>
      <w:r>
        <w:rPr>
          <w:rStyle w:val="CommentReference"/>
        </w:rPr>
        <w:annotationRef/>
      </w:r>
      <w:r w:rsidRPr="00A9574D">
        <w:rPr>
          <w:lang w:val="en-US"/>
        </w:rPr>
        <w:t xml:space="preserve">I am wondering </w:t>
      </w:r>
      <w:r>
        <w:rPr>
          <w:lang w:val="en-US"/>
        </w:rPr>
        <w:t>i</w:t>
      </w:r>
      <w:r w:rsidRPr="00A9574D">
        <w:rPr>
          <w:lang w:val="en-US"/>
        </w:rPr>
        <w:t>f</w:t>
      </w:r>
      <w:r>
        <w:rPr>
          <w:lang w:val="en-US"/>
        </w:rPr>
        <w:t xml:space="preserve"> </w:t>
      </w:r>
      <w:r w:rsidRPr="00A9574D">
        <w:rPr>
          <w:lang w:val="en-US"/>
        </w:rPr>
        <w:t xml:space="preserve">an online </w:t>
      </w:r>
      <w:r>
        <w:rPr>
          <w:lang w:val="en-US"/>
        </w:rPr>
        <w:t>resume is supposed to be formal?</w:t>
      </w:r>
      <w:r w:rsidRPr="00A9574D">
        <w:rPr>
          <w:lang w:val="en-US"/>
        </w:rPr>
        <w:t xml:space="preserve">  </w:t>
      </w:r>
      <w:r>
        <w:rPr>
          <w:lang w:val="en-US"/>
        </w:rPr>
        <w:t>If so, replace “tweaking” with “modifying”.</w:t>
      </w:r>
    </w:p>
  </w:comment>
  <w:comment w:id="311" w:author="aeshaw1" w:date="2015-06-28T14:37:00Z" w:initials="a">
    <w:p w:rsidR="00E956CF" w:rsidRPr="00E956CF" w:rsidRDefault="00E956CF">
      <w:pPr>
        <w:pStyle w:val="CommentText"/>
        <w:rPr>
          <w:lang w:val="en-US"/>
        </w:rPr>
      </w:pPr>
      <w:r>
        <w:rPr>
          <w:rStyle w:val="CommentReference"/>
        </w:rPr>
        <w:annotationRef/>
      </w:r>
      <w:r w:rsidR="00F62E07">
        <w:rPr>
          <w:lang w:val="en-US"/>
        </w:rPr>
        <w:t>I wouldn’t include any software that isn’t widely known—cut this section down to the standard programs they are looking for</w:t>
      </w:r>
    </w:p>
  </w:comment>
  <w:comment w:id="333" w:author="aeshaw1" w:date="2015-06-28T15:54:00Z" w:initials="a">
    <w:p w:rsidR="001160BC" w:rsidRPr="001160BC" w:rsidRDefault="001160BC">
      <w:pPr>
        <w:pStyle w:val="CommentText"/>
        <w:rPr>
          <w:lang w:val="en-US"/>
        </w:rPr>
      </w:pPr>
      <w:r>
        <w:rPr>
          <w:rStyle w:val="CommentReference"/>
        </w:rPr>
        <w:annotationRef/>
      </w:r>
      <w:r w:rsidRPr="001160BC">
        <w:rPr>
          <w:lang w:val="en-US"/>
        </w:rPr>
        <w:t>This sounds l</w:t>
      </w:r>
      <w:r>
        <w:rPr>
          <w:lang w:val="en-US"/>
        </w:rPr>
        <w:t>ike you just made pretty maps for reports.  Can you explain how you used ArcGIS in modeling for your post-doc?</w:t>
      </w:r>
    </w:p>
  </w:comment>
  <w:comment w:id="339" w:author="aeshaw1" w:date="2015-06-28T15:50:00Z" w:initials="a">
    <w:p w:rsidR="00E956CF" w:rsidRPr="00A9574D" w:rsidRDefault="00E956CF">
      <w:pPr>
        <w:pStyle w:val="CommentText"/>
        <w:rPr>
          <w:lang w:val="en-US"/>
        </w:rPr>
      </w:pPr>
      <w:r>
        <w:rPr>
          <w:rStyle w:val="CommentReference"/>
        </w:rPr>
        <w:annotationRef/>
      </w:r>
      <w:proofErr w:type="gramStart"/>
      <w:r w:rsidR="001160BC">
        <w:rPr>
          <w:lang w:val="en-US"/>
        </w:rPr>
        <w:t>graphics</w:t>
      </w:r>
      <w:proofErr w:type="gramEnd"/>
      <w:r w:rsidR="00BD0B92" w:rsidRPr="00A9574D">
        <w:rPr>
          <w:lang w:val="en-US"/>
        </w:rPr>
        <w:t xml:space="preserve"> software isn't worth mentioning</w:t>
      </w:r>
    </w:p>
  </w:comment>
  <w:comment w:id="352" w:author="aeshaw1" w:date="2015-06-28T10:14:00Z" w:initials="a">
    <w:p w:rsidR="00B623D2" w:rsidRPr="00B623D2" w:rsidRDefault="00B623D2">
      <w:pPr>
        <w:pStyle w:val="CommentText"/>
        <w:rPr>
          <w:lang w:val="en-US"/>
        </w:rPr>
      </w:pPr>
      <w:r>
        <w:rPr>
          <w:rStyle w:val="CommentReference"/>
        </w:rPr>
        <w:annotationRef/>
      </w:r>
      <w:r w:rsidR="00BD0B92" w:rsidRPr="00B623D2">
        <w:rPr>
          <w:lang w:val="en-US"/>
        </w:rPr>
        <w:t>But you haven't used SQL Server?</w:t>
      </w:r>
      <w:r w:rsidRPr="00B623D2">
        <w:rPr>
          <w:lang w:val="en-US"/>
        </w:rPr>
        <w:t xml:space="preserve">  </w:t>
      </w:r>
      <w:r>
        <w:rPr>
          <w:lang w:val="en-US"/>
        </w:rPr>
        <w:t>I don’t think you can justify using its icon then…</w:t>
      </w:r>
    </w:p>
  </w:comment>
  <w:comment w:id="359" w:author="aeshaw1" w:date="2015-06-28T14:37:00Z" w:initials="a">
    <w:p w:rsidR="00B623D2" w:rsidRPr="00B623D2" w:rsidRDefault="00B623D2">
      <w:pPr>
        <w:pStyle w:val="CommentText"/>
        <w:rPr>
          <w:lang w:val="en-US"/>
        </w:rPr>
      </w:pPr>
      <w:r>
        <w:rPr>
          <w:rStyle w:val="CommentReference"/>
        </w:rPr>
        <w:annotationRef/>
      </w:r>
      <w:r w:rsidR="00F62E07">
        <w:rPr>
          <w:lang w:val="en-US"/>
        </w:rPr>
        <w:t>I wouldn’t include any software that isn’t widely known—cut this section down to the standard programs they are looking for</w:t>
      </w:r>
    </w:p>
  </w:comment>
  <w:comment w:id="568" w:author="aeshaw1" w:date="2015-06-28T21:43:00Z" w:initials="a">
    <w:p w:rsidR="00D467C6" w:rsidRDefault="00D467C6">
      <w:pPr>
        <w:pStyle w:val="CommentText"/>
      </w:pPr>
      <w:r>
        <w:rPr>
          <w:rStyle w:val="CommentReference"/>
        </w:rPr>
        <w:annotationRef/>
      </w:r>
      <w:proofErr w:type="spellStart"/>
      <w:r w:rsidR="00541BB3">
        <w:t>Ple</w:t>
      </w:r>
      <w:proofErr w:type="spellEnd"/>
      <w:r w:rsidR="00541BB3">
        <w:t xml:space="preserve">ase move the y-axis label up higher so it doesn't </w:t>
      </w:r>
      <w:proofErr w:type="spellStart"/>
      <w:r w:rsidR="00541BB3">
        <w:t>overlap</w:t>
      </w:r>
      <w:proofErr w:type="spellEnd"/>
      <w:r w:rsidR="00541BB3">
        <w:t xml:space="preserve"> </w:t>
      </w:r>
      <w:proofErr w:type="spellStart"/>
      <w:r w:rsidR="00541BB3">
        <w:t>the</w:t>
      </w:r>
      <w:proofErr w:type="spellEnd"/>
      <w:r w:rsidR="00541BB3">
        <w:t xml:space="preserve"> 120% </w:t>
      </w:r>
      <w:proofErr w:type="spellStart"/>
      <w:r w:rsidR="00541BB3">
        <w:t>label</w:t>
      </w:r>
      <w:proofErr w:type="spellEnd"/>
      <w:r w:rsidR="00541BB3">
        <w:t>.</w:t>
      </w:r>
    </w:p>
  </w:comment>
  <w:comment w:id="600" w:author="aeshaw1" w:date="2015-06-28T21:39:00Z" w:initials="a">
    <w:p w:rsidR="00D467C6" w:rsidRDefault="00D467C6">
      <w:pPr>
        <w:pStyle w:val="CommentText"/>
      </w:pPr>
      <w:r>
        <w:rPr>
          <w:rStyle w:val="CommentReference"/>
        </w:rPr>
        <w:annotationRef/>
      </w:r>
      <w:r w:rsidR="00541BB3">
        <w:t>?????</w:t>
      </w:r>
    </w:p>
  </w:comment>
  <w:comment w:id="617" w:author="aeshaw1" w:date="2015-06-28T22:07:00Z" w:initials="a">
    <w:p w:rsidR="0063712A" w:rsidRPr="0063712A" w:rsidRDefault="0063712A">
      <w:pPr>
        <w:pStyle w:val="CommentText"/>
        <w:rPr>
          <w:lang w:val="en-US"/>
        </w:rPr>
      </w:pPr>
      <w:r>
        <w:rPr>
          <w:rStyle w:val="CommentReference"/>
        </w:rPr>
        <w:annotationRef/>
      </w:r>
      <w:r w:rsidRPr="0063712A">
        <w:rPr>
          <w:lang w:val="en-US"/>
        </w:rPr>
        <w:t>While this</w:t>
      </w:r>
      <w:r w:rsidR="00541BB3" w:rsidRPr="0063712A">
        <w:rPr>
          <w:lang w:val="en-US"/>
        </w:rPr>
        <w:t xml:space="preserve"> is b</w:t>
      </w:r>
      <w:r w:rsidR="00541BB3">
        <w:rPr>
          <w:lang w:val="en-US"/>
        </w:rPr>
        <w:t>eautifully explained, it is probably more than they need to know.</w:t>
      </w:r>
    </w:p>
  </w:comment>
  <w:comment w:id="628" w:author="aeshaw1" w:date="2015-06-28T22:03:00Z" w:initials="a">
    <w:p w:rsidR="0063712A" w:rsidRPr="0063712A" w:rsidRDefault="0063712A">
      <w:pPr>
        <w:pStyle w:val="CommentText"/>
        <w:rPr>
          <w:lang w:val="en-US"/>
        </w:rPr>
      </w:pPr>
      <w:r>
        <w:rPr>
          <w:rStyle w:val="CommentReference"/>
        </w:rPr>
        <w:annotationRef/>
      </w:r>
      <w:r w:rsidRPr="0063712A">
        <w:rPr>
          <w:lang w:val="en-US"/>
        </w:rPr>
        <w:t>What kind of info?</w:t>
      </w:r>
    </w:p>
  </w:comment>
  <w:comment w:id="690" w:author="aeshaw1" w:date="2015-06-28T22:20:00Z" w:initials="a">
    <w:p w:rsidR="00C67BB1" w:rsidRPr="00C67BB1" w:rsidRDefault="00C67BB1">
      <w:pPr>
        <w:pStyle w:val="CommentText"/>
        <w:rPr>
          <w:lang w:val="en-US"/>
        </w:rPr>
      </w:pPr>
      <w:r>
        <w:rPr>
          <w:rStyle w:val="CommentReference"/>
        </w:rPr>
        <w:annotationRef/>
      </w:r>
      <w:r w:rsidRPr="0063712A">
        <w:rPr>
          <w:lang w:val="en-US"/>
        </w:rPr>
        <w:t>While this is b</w:t>
      </w:r>
      <w:r>
        <w:rPr>
          <w:lang w:val="en-US"/>
        </w:rPr>
        <w:t>eautifully explained, it is probably more than they need to know.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1332"/>
    <w:multiLevelType w:val="multilevel"/>
    <w:tmpl w:val="0EFA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B2A29"/>
    <w:multiLevelType w:val="multilevel"/>
    <w:tmpl w:val="63D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E454A"/>
    <w:multiLevelType w:val="multilevel"/>
    <w:tmpl w:val="F4B6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4312A"/>
    <w:multiLevelType w:val="hybridMultilevel"/>
    <w:tmpl w:val="CFE6572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3198579A"/>
    <w:multiLevelType w:val="multilevel"/>
    <w:tmpl w:val="CA04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823F2D"/>
    <w:multiLevelType w:val="multilevel"/>
    <w:tmpl w:val="D940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825508"/>
    <w:multiLevelType w:val="multilevel"/>
    <w:tmpl w:val="DCA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A83A7D"/>
    <w:multiLevelType w:val="multilevel"/>
    <w:tmpl w:val="3820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E531BC"/>
    <w:multiLevelType w:val="multilevel"/>
    <w:tmpl w:val="6FE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661445"/>
    <w:multiLevelType w:val="multilevel"/>
    <w:tmpl w:val="949A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6"/>
  </w:num>
  <w:num w:numId="6">
    <w:abstractNumId w:val="8"/>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16E"/>
    <w:rsid w:val="000B5DD7"/>
    <w:rsid w:val="0010264B"/>
    <w:rsid w:val="001160BC"/>
    <w:rsid w:val="00251540"/>
    <w:rsid w:val="002C08F5"/>
    <w:rsid w:val="003F380B"/>
    <w:rsid w:val="00450E55"/>
    <w:rsid w:val="00451BC7"/>
    <w:rsid w:val="004B4222"/>
    <w:rsid w:val="00541BB3"/>
    <w:rsid w:val="005E716E"/>
    <w:rsid w:val="0063712A"/>
    <w:rsid w:val="00643541"/>
    <w:rsid w:val="006764EB"/>
    <w:rsid w:val="006B3477"/>
    <w:rsid w:val="006E7F00"/>
    <w:rsid w:val="007E1954"/>
    <w:rsid w:val="0089156E"/>
    <w:rsid w:val="008E3894"/>
    <w:rsid w:val="009D4C98"/>
    <w:rsid w:val="009D6468"/>
    <w:rsid w:val="00A110C3"/>
    <w:rsid w:val="00A67F86"/>
    <w:rsid w:val="00A9574D"/>
    <w:rsid w:val="00AE29F6"/>
    <w:rsid w:val="00AE4761"/>
    <w:rsid w:val="00B623D2"/>
    <w:rsid w:val="00BD0B92"/>
    <w:rsid w:val="00C679C2"/>
    <w:rsid w:val="00C67BB1"/>
    <w:rsid w:val="00C72784"/>
    <w:rsid w:val="00D36D9C"/>
    <w:rsid w:val="00D431A4"/>
    <w:rsid w:val="00D467C6"/>
    <w:rsid w:val="00E956CF"/>
    <w:rsid w:val="00F26834"/>
    <w:rsid w:val="00F454C9"/>
    <w:rsid w:val="00F62E07"/>
    <w:rsid w:val="00F902CB"/>
    <w:rsid w:val="00FA7A4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71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Heading2">
    <w:name w:val="heading 2"/>
    <w:basedOn w:val="Normal"/>
    <w:next w:val="Normal"/>
    <w:link w:val="Heading2Char"/>
    <w:uiPriority w:val="9"/>
    <w:unhideWhenUsed/>
    <w:qFormat/>
    <w:rsid w:val="00AE2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716E"/>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6E"/>
    <w:rPr>
      <w:rFonts w:ascii="Times New Roman" w:eastAsia="Times New Roman" w:hAnsi="Times New Roman" w:cs="Times New Roman"/>
      <w:b/>
      <w:bCs/>
      <w:kern w:val="36"/>
      <w:sz w:val="48"/>
      <w:szCs w:val="48"/>
      <w:lang w:eastAsia="es-GT"/>
    </w:rPr>
  </w:style>
  <w:style w:type="character" w:customStyle="1" w:styleId="Heading3Char">
    <w:name w:val="Heading 3 Char"/>
    <w:basedOn w:val="DefaultParagraphFont"/>
    <w:link w:val="Heading3"/>
    <w:uiPriority w:val="9"/>
    <w:rsid w:val="005E716E"/>
    <w:rPr>
      <w:rFonts w:ascii="Times New Roman" w:eastAsia="Times New Roman" w:hAnsi="Times New Roman" w:cs="Times New Roman"/>
      <w:b/>
      <w:bCs/>
      <w:sz w:val="27"/>
      <w:szCs w:val="27"/>
      <w:lang w:eastAsia="es-GT"/>
    </w:rPr>
  </w:style>
  <w:style w:type="paragraph" w:styleId="NormalWeb">
    <w:name w:val="Normal (Web)"/>
    <w:basedOn w:val="Normal"/>
    <w:uiPriority w:val="99"/>
    <w:unhideWhenUsed/>
    <w:rsid w:val="005E716E"/>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large">
    <w:name w:val="large"/>
    <w:basedOn w:val="Normal"/>
    <w:rsid w:val="005E716E"/>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BalloonText">
    <w:name w:val="Balloon Text"/>
    <w:basedOn w:val="Normal"/>
    <w:link w:val="BalloonTextChar"/>
    <w:uiPriority w:val="99"/>
    <w:semiHidden/>
    <w:unhideWhenUsed/>
    <w:rsid w:val="0045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E55"/>
    <w:rPr>
      <w:rFonts w:ascii="Tahoma" w:hAnsi="Tahoma" w:cs="Tahoma"/>
      <w:sz w:val="16"/>
      <w:szCs w:val="16"/>
    </w:rPr>
  </w:style>
  <w:style w:type="character" w:customStyle="1" w:styleId="Heading2Char">
    <w:name w:val="Heading 2 Char"/>
    <w:basedOn w:val="DefaultParagraphFont"/>
    <w:link w:val="Heading2"/>
    <w:uiPriority w:val="9"/>
    <w:rsid w:val="00AE29F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E29F6"/>
  </w:style>
  <w:style w:type="character" w:styleId="Hyperlink">
    <w:name w:val="Hyperlink"/>
    <w:basedOn w:val="DefaultParagraphFont"/>
    <w:uiPriority w:val="99"/>
    <w:semiHidden/>
    <w:unhideWhenUsed/>
    <w:rsid w:val="00AE29F6"/>
    <w:rPr>
      <w:color w:val="0000FF"/>
      <w:u w:val="single"/>
    </w:rPr>
  </w:style>
  <w:style w:type="character" w:styleId="FollowedHyperlink">
    <w:name w:val="FollowedHyperlink"/>
    <w:basedOn w:val="DefaultParagraphFont"/>
    <w:uiPriority w:val="99"/>
    <w:semiHidden/>
    <w:unhideWhenUsed/>
    <w:rsid w:val="008E3894"/>
    <w:rPr>
      <w:color w:val="800080" w:themeColor="followedHyperlink"/>
      <w:u w:val="single"/>
    </w:rPr>
  </w:style>
  <w:style w:type="character" w:styleId="CommentReference">
    <w:name w:val="annotation reference"/>
    <w:basedOn w:val="DefaultParagraphFont"/>
    <w:uiPriority w:val="99"/>
    <w:semiHidden/>
    <w:unhideWhenUsed/>
    <w:rsid w:val="00E956CF"/>
    <w:rPr>
      <w:sz w:val="16"/>
      <w:szCs w:val="16"/>
    </w:rPr>
  </w:style>
  <w:style w:type="paragraph" w:styleId="CommentText">
    <w:name w:val="annotation text"/>
    <w:basedOn w:val="Normal"/>
    <w:link w:val="CommentTextChar"/>
    <w:uiPriority w:val="99"/>
    <w:semiHidden/>
    <w:unhideWhenUsed/>
    <w:rsid w:val="00E956CF"/>
    <w:pPr>
      <w:spacing w:line="240" w:lineRule="auto"/>
    </w:pPr>
    <w:rPr>
      <w:sz w:val="20"/>
      <w:szCs w:val="20"/>
    </w:rPr>
  </w:style>
  <w:style w:type="character" w:customStyle="1" w:styleId="CommentTextChar">
    <w:name w:val="Comment Text Char"/>
    <w:basedOn w:val="DefaultParagraphFont"/>
    <w:link w:val="CommentText"/>
    <w:uiPriority w:val="99"/>
    <w:semiHidden/>
    <w:rsid w:val="00E956CF"/>
    <w:rPr>
      <w:sz w:val="20"/>
      <w:szCs w:val="20"/>
    </w:rPr>
  </w:style>
  <w:style w:type="paragraph" w:styleId="CommentSubject">
    <w:name w:val="annotation subject"/>
    <w:basedOn w:val="CommentText"/>
    <w:next w:val="CommentText"/>
    <w:link w:val="CommentSubjectChar"/>
    <w:uiPriority w:val="99"/>
    <w:semiHidden/>
    <w:unhideWhenUsed/>
    <w:rsid w:val="00E956CF"/>
    <w:rPr>
      <w:b/>
      <w:bCs/>
    </w:rPr>
  </w:style>
  <w:style w:type="character" w:customStyle="1" w:styleId="CommentSubjectChar">
    <w:name w:val="Comment Subject Char"/>
    <w:basedOn w:val="CommentTextChar"/>
    <w:link w:val="CommentSubject"/>
    <w:uiPriority w:val="99"/>
    <w:semiHidden/>
    <w:rsid w:val="00E956CF"/>
    <w:rPr>
      <w:b/>
      <w:bCs/>
      <w:sz w:val="20"/>
      <w:szCs w:val="20"/>
    </w:rPr>
  </w:style>
  <w:style w:type="paragraph" w:styleId="Revision">
    <w:name w:val="Revision"/>
    <w:hidden/>
    <w:uiPriority w:val="99"/>
    <w:semiHidden/>
    <w:rsid w:val="00E956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71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Heading2">
    <w:name w:val="heading 2"/>
    <w:basedOn w:val="Normal"/>
    <w:next w:val="Normal"/>
    <w:link w:val="Heading2Char"/>
    <w:uiPriority w:val="9"/>
    <w:unhideWhenUsed/>
    <w:qFormat/>
    <w:rsid w:val="00AE2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716E"/>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6E"/>
    <w:rPr>
      <w:rFonts w:ascii="Times New Roman" w:eastAsia="Times New Roman" w:hAnsi="Times New Roman" w:cs="Times New Roman"/>
      <w:b/>
      <w:bCs/>
      <w:kern w:val="36"/>
      <w:sz w:val="48"/>
      <w:szCs w:val="48"/>
      <w:lang w:eastAsia="es-GT"/>
    </w:rPr>
  </w:style>
  <w:style w:type="character" w:customStyle="1" w:styleId="Heading3Char">
    <w:name w:val="Heading 3 Char"/>
    <w:basedOn w:val="DefaultParagraphFont"/>
    <w:link w:val="Heading3"/>
    <w:uiPriority w:val="9"/>
    <w:rsid w:val="005E716E"/>
    <w:rPr>
      <w:rFonts w:ascii="Times New Roman" w:eastAsia="Times New Roman" w:hAnsi="Times New Roman" w:cs="Times New Roman"/>
      <w:b/>
      <w:bCs/>
      <w:sz w:val="27"/>
      <w:szCs w:val="27"/>
      <w:lang w:eastAsia="es-GT"/>
    </w:rPr>
  </w:style>
  <w:style w:type="paragraph" w:styleId="NormalWeb">
    <w:name w:val="Normal (Web)"/>
    <w:basedOn w:val="Normal"/>
    <w:uiPriority w:val="99"/>
    <w:unhideWhenUsed/>
    <w:rsid w:val="005E716E"/>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large">
    <w:name w:val="large"/>
    <w:basedOn w:val="Normal"/>
    <w:rsid w:val="005E716E"/>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BalloonText">
    <w:name w:val="Balloon Text"/>
    <w:basedOn w:val="Normal"/>
    <w:link w:val="BalloonTextChar"/>
    <w:uiPriority w:val="99"/>
    <w:semiHidden/>
    <w:unhideWhenUsed/>
    <w:rsid w:val="0045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E55"/>
    <w:rPr>
      <w:rFonts w:ascii="Tahoma" w:hAnsi="Tahoma" w:cs="Tahoma"/>
      <w:sz w:val="16"/>
      <w:szCs w:val="16"/>
    </w:rPr>
  </w:style>
  <w:style w:type="character" w:customStyle="1" w:styleId="Heading2Char">
    <w:name w:val="Heading 2 Char"/>
    <w:basedOn w:val="DefaultParagraphFont"/>
    <w:link w:val="Heading2"/>
    <w:uiPriority w:val="9"/>
    <w:rsid w:val="00AE29F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E29F6"/>
  </w:style>
  <w:style w:type="character" w:styleId="Hyperlink">
    <w:name w:val="Hyperlink"/>
    <w:basedOn w:val="DefaultParagraphFont"/>
    <w:uiPriority w:val="99"/>
    <w:semiHidden/>
    <w:unhideWhenUsed/>
    <w:rsid w:val="00AE29F6"/>
    <w:rPr>
      <w:color w:val="0000FF"/>
      <w:u w:val="single"/>
    </w:rPr>
  </w:style>
  <w:style w:type="character" w:styleId="FollowedHyperlink">
    <w:name w:val="FollowedHyperlink"/>
    <w:basedOn w:val="DefaultParagraphFont"/>
    <w:uiPriority w:val="99"/>
    <w:semiHidden/>
    <w:unhideWhenUsed/>
    <w:rsid w:val="008E3894"/>
    <w:rPr>
      <w:color w:val="800080" w:themeColor="followedHyperlink"/>
      <w:u w:val="single"/>
    </w:rPr>
  </w:style>
  <w:style w:type="character" w:styleId="CommentReference">
    <w:name w:val="annotation reference"/>
    <w:basedOn w:val="DefaultParagraphFont"/>
    <w:uiPriority w:val="99"/>
    <w:semiHidden/>
    <w:unhideWhenUsed/>
    <w:rsid w:val="00E956CF"/>
    <w:rPr>
      <w:sz w:val="16"/>
      <w:szCs w:val="16"/>
    </w:rPr>
  </w:style>
  <w:style w:type="paragraph" w:styleId="CommentText">
    <w:name w:val="annotation text"/>
    <w:basedOn w:val="Normal"/>
    <w:link w:val="CommentTextChar"/>
    <w:uiPriority w:val="99"/>
    <w:semiHidden/>
    <w:unhideWhenUsed/>
    <w:rsid w:val="00E956CF"/>
    <w:pPr>
      <w:spacing w:line="240" w:lineRule="auto"/>
    </w:pPr>
    <w:rPr>
      <w:sz w:val="20"/>
      <w:szCs w:val="20"/>
    </w:rPr>
  </w:style>
  <w:style w:type="character" w:customStyle="1" w:styleId="CommentTextChar">
    <w:name w:val="Comment Text Char"/>
    <w:basedOn w:val="DefaultParagraphFont"/>
    <w:link w:val="CommentText"/>
    <w:uiPriority w:val="99"/>
    <w:semiHidden/>
    <w:rsid w:val="00E956CF"/>
    <w:rPr>
      <w:sz w:val="20"/>
      <w:szCs w:val="20"/>
    </w:rPr>
  </w:style>
  <w:style w:type="paragraph" w:styleId="CommentSubject">
    <w:name w:val="annotation subject"/>
    <w:basedOn w:val="CommentText"/>
    <w:next w:val="CommentText"/>
    <w:link w:val="CommentSubjectChar"/>
    <w:uiPriority w:val="99"/>
    <w:semiHidden/>
    <w:unhideWhenUsed/>
    <w:rsid w:val="00E956CF"/>
    <w:rPr>
      <w:b/>
      <w:bCs/>
    </w:rPr>
  </w:style>
  <w:style w:type="character" w:customStyle="1" w:styleId="CommentSubjectChar">
    <w:name w:val="Comment Subject Char"/>
    <w:basedOn w:val="CommentTextChar"/>
    <w:link w:val="CommentSubject"/>
    <w:uiPriority w:val="99"/>
    <w:semiHidden/>
    <w:rsid w:val="00E956CF"/>
    <w:rPr>
      <w:b/>
      <w:bCs/>
      <w:sz w:val="20"/>
      <w:szCs w:val="20"/>
    </w:rPr>
  </w:style>
  <w:style w:type="paragraph" w:styleId="Revision">
    <w:name w:val="Revision"/>
    <w:hidden/>
    <w:uiPriority w:val="99"/>
    <w:semiHidden/>
    <w:rsid w:val="00E956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91433">
      <w:bodyDiv w:val="1"/>
      <w:marLeft w:val="0"/>
      <w:marRight w:val="0"/>
      <w:marTop w:val="0"/>
      <w:marBottom w:val="0"/>
      <w:divBdr>
        <w:top w:val="none" w:sz="0" w:space="0" w:color="auto"/>
        <w:left w:val="none" w:sz="0" w:space="0" w:color="auto"/>
        <w:bottom w:val="none" w:sz="0" w:space="0" w:color="auto"/>
        <w:right w:val="none" w:sz="0" w:space="0" w:color="auto"/>
      </w:divBdr>
    </w:div>
    <w:div w:id="537934909">
      <w:bodyDiv w:val="1"/>
      <w:marLeft w:val="0"/>
      <w:marRight w:val="0"/>
      <w:marTop w:val="0"/>
      <w:marBottom w:val="0"/>
      <w:divBdr>
        <w:top w:val="none" w:sz="0" w:space="0" w:color="auto"/>
        <w:left w:val="none" w:sz="0" w:space="0" w:color="auto"/>
        <w:bottom w:val="none" w:sz="0" w:space="0" w:color="auto"/>
        <w:right w:val="none" w:sz="0" w:space="0" w:color="auto"/>
      </w:divBdr>
    </w:div>
    <w:div w:id="572354631">
      <w:bodyDiv w:val="1"/>
      <w:marLeft w:val="0"/>
      <w:marRight w:val="0"/>
      <w:marTop w:val="0"/>
      <w:marBottom w:val="0"/>
      <w:divBdr>
        <w:top w:val="none" w:sz="0" w:space="0" w:color="auto"/>
        <w:left w:val="none" w:sz="0" w:space="0" w:color="auto"/>
        <w:bottom w:val="none" w:sz="0" w:space="0" w:color="auto"/>
        <w:right w:val="none" w:sz="0" w:space="0" w:color="auto"/>
      </w:divBdr>
    </w:div>
    <w:div w:id="836193244">
      <w:bodyDiv w:val="1"/>
      <w:marLeft w:val="0"/>
      <w:marRight w:val="0"/>
      <w:marTop w:val="0"/>
      <w:marBottom w:val="0"/>
      <w:divBdr>
        <w:top w:val="none" w:sz="0" w:space="0" w:color="auto"/>
        <w:left w:val="none" w:sz="0" w:space="0" w:color="auto"/>
        <w:bottom w:val="none" w:sz="0" w:space="0" w:color="auto"/>
        <w:right w:val="none" w:sz="0" w:space="0" w:color="auto"/>
      </w:divBdr>
    </w:div>
    <w:div w:id="937759089">
      <w:bodyDiv w:val="1"/>
      <w:marLeft w:val="0"/>
      <w:marRight w:val="0"/>
      <w:marTop w:val="0"/>
      <w:marBottom w:val="0"/>
      <w:divBdr>
        <w:top w:val="none" w:sz="0" w:space="0" w:color="auto"/>
        <w:left w:val="none" w:sz="0" w:space="0" w:color="auto"/>
        <w:bottom w:val="none" w:sz="0" w:space="0" w:color="auto"/>
        <w:right w:val="none" w:sz="0" w:space="0" w:color="auto"/>
      </w:divBdr>
    </w:div>
    <w:div w:id="1190684626">
      <w:bodyDiv w:val="1"/>
      <w:marLeft w:val="0"/>
      <w:marRight w:val="0"/>
      <w:marTop w:val="0"/>
      <w:marBottom w:val="0"/>
      <w:divBdr>
        <w:top w:val="none" w:sz="0" w:space="0" w:color="auto"/>
        <w:left w:val="none" w:sz="0" w:space="0" w:color="auto"/>
        <w:bottom w:val="none" w:sz="0" w:space="0" w:color="auto"/>
        <w:right w:val="none" w:sz="0" w:space="0" w:color="auto"/>
      </w:divBdr>
    </w:div>
    <w:div w:id="1255238331">
      <w:bodyDiv w:val="1"/>
      <w:marLeft w:val="0"/>
      <w:marRight w:val="0"/>
      <w:marTop w:val="0"/>
      <w:marBottom w:val="0"/>
      <w:divBdr>
        <w:top w:val="none" w:sz="0" w:space="0" w:color="auto"/>
        <w:left w:val="none" w:sz="0" w:space="0" w:color="auto"/>
        <w:bottom w:val="none" w:sz="0" w:space="0" w:color="auto"/>
        <w:right w:val="none" w:sz="0" w:space="0" w:color="auto"/>
      </w:divBdr>
    </w:div>
    <w:div w:id="1564558996">
      <w:bodyDiv w:val="1"/>
      <w:marLeft w:val="0"/>
      <w:marRight w:val="0"/>
      <w:marTop w:val="0"/>
      <w:marBottom w:val="0"/>
      <w:divBdr>
        <w:top w:val="none" w:sz="0" w:space="0" w:color="auto"/>
        <w:left w:val="none" w:sz="0" w:space="0" w:color="auto"/>
        <w:bottom w:val="none" w:sz="0" w:space="0" w:color="auto"/>
        <w:right w:val="none" w:sz="0" w:space="0" w:color="auto"/>
      </w:divBdr>
    </w:div>
    <w:div w:id="1603876827">
      <w:bodyDiv w:val="1"/>
      <w:marLeft w:val="0"/>
      <w:marRight w:val="0"/>
      <w:marTop w:val="0"/>
      <w:marBottom w:val="0"/>
      <w:divBdr>
        <w:top w:val="none" w:sz="0" w:space="0" w:color="auto"/>
        <w:left w:val="none" w:sz="0" w:space="0" w:color="auto"/>
        <w:bottom w:val="none" w:sz="0" w:space="0" w:color="auto"/>
        <w:right w:val="none" w:sz="0" w:space="0" w:color="auto"/>
      </w:divBdr>
    </w:div>
    <w:div w:id="211786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control" Target="activeX/activeX3.xml"/><Relationship Id="rId5" Type="http://schemas.openxmlformats.org/officeDocument/2006/relationships/webSettings" Target="webSettings.xml"/><Relationship Id="rId1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8</Pages>
  <Words>2888</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aeshaw1</dc:creator>
  <cp:lastModifiedBy>aeshaw1</cp:lastModifiedBy>
  <cp:revision>7</cp:revision>
  <dcterms:created xsi:type="dcterms:W3CDTF">2015-06-28T03:20:00Z</dcterms:created>
  <dcterms:modified xsi:type="dcterms:W3CDTF">2015-06-29T04:58:00Z</dcterms:modified>
</cp:coreProperties>
</file>